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2B1" w:rsidRPr="00FC2841" w:rsidRDefault="00FC2841" w:rsidP="00FC2841">
      <w:pPr>
        <w:jc w:val="center"/>
        <w:rPr>
          <w:rFonts w:ascii="Arial" w:hAnsi="Arial" w:cs="Arial"/>
          <w:b/>
          <w:i/>
          <w:sz w:val="32"/>
        </w:rPr>
      </w:pPr>
      <w:r w:rsidRPr="00FC2841">
        <w:rPr>
          <w:rFonts w:ascii="Arial" w:hAnsi="Arial" w:cs="Arial"/>
          <w:b/>
          <w:sz w:val="32"/>
        </w:rPr>
        <w:t xml:space="preserve">Phenotyping Using Polysomnography </w:t>
      </w:r>
      <w:r>
        <w:rPr>
          <w:rFonts w:ascii="Arial" w:hAnsi="Arial" w:cs="Arial"/>
          <w:b/>
          <w:i/>
          <w:sz w:val="32"/>
        </w:rPr>
        <w:t>B</w:t>
      </w:r>
      <w:r w:rsidRPr="00FC2841">
        <w:rPr>
          <w:rFonts w:ascii="Arial" w:hAnsi="Arial" w:cs="Arial"/>
          <w:b/>
          <w:i/>
          <w:sz w:val="32"/>
        </w:rPr>
        <w:t>eta</w:t>
      </w:r>
    </w:p>
    <w:p w:rsidR="00FC2841" w:rsidRPr="00D812B1" w:rsidRDefault="00FC2841" w:rsidP="00FC2841">
      <w:pPr>
        <w:jc w:val="center"/>
        <w:rPr>
          <w:rFonts w:ascii="Arial" w:hAnsi="Arial" w:cs="Arial"/>
          <w:b/>
          <w:i/>
          <w:sz w:val="32"/>
        </w:rPr>
      </w:pPr>
      <w:r w:rsidRPr="00D812B1">
        <w:rPr>
          <w:rFonts w:ascii="Arial" w:hAnsi="Arial" w:cs="Arial"/>
          <w:b/>
          <w:i/>
          <w:sz w:val="32"/>
        </w:rPr>
        <w:t>User Information</w:t>
      </w:r>
    </w:p>
    <w:p w:rsidR="00FC2841" w:rsidRPr="00FC2841" w:rsidRDefault="00FC2841">
      <w:pPr>
        <w:rPr>
          <w:rFonts w:ascii="Arial" w:hAnsi="Arial" w:cs="Arial"/>
        </w:rPr>
      </w:pPr>
    </w:p>
    <w:p w:rsidR="00FC2841" w:rsidRDefault="00FC2841">
      <w:pPr>
        <w:rPr>
          <w:rFonts w:ascii="Arial" w:hAnsi="Arial" w:cs="Arial"/>
        </w:rPr>
      </w:pPr>
    </w:p>
    <w:p w:rsidR="00FC2841" w:rsidRDefault="00FC2841" w:rsidP="00FC2841">
      <w:pPr>
        <w:rPr>
          <w:rFonts w:ascii="Arial" w:hAnsi="Arial" w:cs="Arial"/>
        </w:rPr>
      </w:pPr>
      <w:r w:rsidRPr="00FC2841">
        <w:rPr>
          <w:rFonts w:ascii="Arial" w:hAnsi="Arial" w:cs="Arial"/>
        </w:rPr>
        <w:t>The user interface</w:t>
      </w:r>
      <w:r>
        <w:rPr>
          <w:rFonts w:ascii="Arial" w:hAnsi="Arial" w:cs="Arial"/>
        </w:rPr>
        <w:t xml:space="preserve"> is designed to perform two tasks:</w:t>
      </w:r>
    </w:p>
    <w:p w:rsidR="00FC2841" w:rsidRDefault="00FC2841" w:rsidP="00FC2841">
      <w:pPr>
        <w:pStyle w:val="ListParagraph"/>
        <w:numPr>
          <w:ilvl w:val="0"/>
          <w:numId w:val="1"/>
        </w:numPr>
        <w:rPr>
          <w:rFonts w:ascii="Arial" w:hAnsi="Arial" w:cs="Arial"/>
        </w:rPr>
      </w:pPr>
      <w:r>
        <w:rPr>
          <w:rFonts w:ascii="Arial" w:hAnsi="Arial" w:cs="Arial"/>
        </w:rPr>
        <w:t xml:space="preserve">Convert signal and event data from clinical sleep recordings into a </w:t>
      </w:r>
      <w:proofErr w:type="spellStart"/>
      <w:r>
        <w:rPr>
          <w:rFonts w:ascii="Arial" w:hAnsi="Arial" w:cs="Arial"/>
        </w:rPr>
        <w:t>Matlab</w:t>
      </w:r>
      <w:proofErr w:type="spellEnd"/>
      <w:r>
        <w:rPr>
          <w:rFonts w:ascii="Arial" w:hAnsi="Arial" w:cs="Arial"/>
        </w:rPr>
        <w:t>-friendly format (.mat) for analysis</w:t>
      </w:r>
      <w:r w:rsidR="001A6E2C">
        <w:rPr>
          <w:rFonts w:ascii="Arial" w:hAnsi="Arial" w:cs="Arial"/>
        </w:rPr>
        <w:t>.</w:t>
      </w:r>
    </w:p>
    <w:p w:rsidR="00FC2841" w:rsidRPr="00FC2841" w:rsidRDefault="00FC2841" w:rsidP="00FC2841">
      <w:pPr>
        <w:pStyle w:val="ListParagraph"/>
        <w:numPr>
          <w:ilvl w:val="0"/>
          <w:numId w:val="1"/>
        </w:numPr>
        <w:rPr>
          <w:rFonts w:ascii="Arial" w:hAnsi="Arial" w:cs="Arial"/>
        </w:rPr>
      </w:pPr>
      <w:r>
        <w:rPr>
          <w:rFonts w:ascii="Arial" w:hAnsi="Arial" w:cs="Arial"/>
        </w:rPr>
        <w:t xml:space="preserve">Analyze the ventilatory control contribution to sleep apnea using </w:t>
      </w:r>
      <w:r w:rsidR="00D812B1">
        <w:rPr>
          <w:rFonts w:ascii="Arial" w:hAnsi="Arial" w:cs="Arial"/>
        </w:rPr>
        <w:t>a</w:t>
      </w:r>
      <w:r>
        <w:rPr>
          <w:rFonts w:ascii="Arial" w:hAnsi="Arial" w:cs="Arial"/>
        </w:rPr>
        <w:t xml:space="preserve"> model fitting approach (Terrill </w:t>
      </w:r>
      <w:r w:rsidR="002255D6">
        <w:rPr>
          <w:rFonts w:ascii="Arial" w:hAnsi="Arial" w:cs="Arial"/>
        </w:rPr>
        <w:t xml:space="preserve">P </w:t>
      </w:r>
      <w:r>
        <w:rPr>
          <w:rFonts w:ascii="Arial" w:hAnsi="Arial" w:cs="Arial"/>
        </w:rPr>
        <w:t>et al</w:t>
      </w:r>
      <w:r w:rsidR="002255D6">
        <w:rPr>
          <w:rFonts w:ascii="Arial" w:hAnsi="Arial" w:cs="Arial"/>
        </w:rPr>
        <w:t>.,</w:t>
      </w:r>
      <w:r>
        <w:rPr>
          <w:rFonts w:ascii="Arial" w:hAnsi="Arial" w:cs="Arial"/>
        </w:rPr>
        <w:t xml:space="preserve"> European Respiratory Journal 2014).</w:t>
      </w:r>
    </w:p>
    <w:p w:rsidR="00FC2841" w:rsidRPr="00FC2841" w:rsidRDefault="00FC2841">
      <w:pPr>
        <w:rPr>
          <w:rFonts w:ascii="Arial" w:hAnsi="Arial" w:cs="Arial"/>
        </w:rPr>
      </w:pPr>
    </w:p>
    <w:p w:rsidR="00FC2841" w:rsidRPr="00FC2841" w:rsidRDefault="00FC2841">
      <w:pPr>
        <w:rPr>
          <w:rFonts w:ascii="Arial" w:hAnsi="Arial" w:cs="Arial"/>
        </w:rPr>
      </w:pPr>
    </w:p>
    <w:p w:rsidR="00FC2841" w:rsidRPr="00FC2841" w:rsidRDefault="00FC2841">
      <w:pPr>
        <w:rPr>
          <w:rFonts w:ascii="Arial" w:hAnsi="Arial" w:cs="Arial"/>
        </w:rPr>
      </w:pPr>
    </w:p>
    <w:p w:rsidR="00FC2841" w:rsidRPr="00FC2841" w:rsidRDefault="00FC2841" w:rsidP="00FC2841">
      <w:pPr>
        <w:jc w:val="center"/>
        <w:rPr>
          <w:rFonts w:ascii="Arial" w:hAnsi="Arial" w:cs="Arial"/>
        </w:rPr>
      </w:pPr>
    </w:p>
    <w:p w:rsidR="00FC2841" w:rsidRPr="00FC2841" w:rsidRDefault="00FC2841" w:rsidP="00FC2841">
      <w:pPr>
        <w:jc w:val="center"/>
        <w:rPr>
          <w:rFonts w:ascii="Arial" w:hAnsi="Arial" w:cs="Arial"/>
        </w:rPr>
      </w:pPr>
    </w:p>
    <w:p w:rsidR="00FC2841" w:rsidRDefault="00FC2841" w:rsidP="00FC2841">
      <w:pPr>
        <w:rPr>
          <w:rFonts w:ascii="Arial" w:hAnsi="Arial" w:cs="Arial"/>
        </w:rPr>
      </w:pPr>
    </w:p>
    <w:p w:rsidR="00FC2841" w:rsidRDefault="00FC2841" w:rsidP="00FC2841">
      <w:pPr>
        <w:rPr>
          <w:rFonts w:ascii="Arial" w:hAnsi="Arial" w:cs="Arial"/>
        </w:rPr>
      </w:pPr>
    </w:p>
    <w:p w:rsidR="00D812B1" w:rsidRDefault="00D812B1" w:rsidP="00FC2841">
      <w:pPr>
        <w:rPr>
          <w:rFonts w:ascii="Arial" w:hAnsi="Arial" w:cs="Arial"/>
        </w:rPr>
      </w:pPr>
    </w:p>
    <w:p w:rsidR="00FC2841" w:rsidRPr="002255D6" w:rsidRDefault="00D812B1" w:rsidP="00D812B1">
      <w:pPr>
        <w:pStyle w:val="Heading1"/>
        <w:jc w:val="right"/>
        <w:rPr>
          <w:b w:val="0"/>
          <w:sz w:val="22"/>
        </w:rPr>
      </w:pPr>
      <w:r w:rsidRPr="002255D6">
        <w:rPr>
          <w:b w:val="0"/>
          <w:sz w:val="22"/>
        </w:rPr>
        <w:t>© 2014 Scott Sands and Philip Terrill</w:t>
      </w:r>
    </w:p>
    <w:p w:rsidR="001A6E2C" w:rsidRDefault="001A6E2C">
      <w:pPr>
        <w:rPr>
          <w:rFonts w:ascii="Arial" w:hAnsi="Arial" w:cs="Arial"/>
          <w:b/>
          <w:sz w:val="28"/>
        </w:rPr>
      </w:pPr>
      <w:r>
        <w:br w:type="page"/>
      </w:r>
    </w:p>
    <w:p w:rsidR="00FC2841" w:rsidRDefault="00FC2841" w:rsidP="00263F73">
      <w:pPr>
        <w:pStyle w:val="Heading1"/>
      </w:pPr>
      <w:r>
        <w:lastRenderedPageBreak/>
        <w:t>Licensing information</w:t>
      </w:r>
    </w:p>
    <w:p w:rsidR="00FC2841" w:rsidRDefault="00EE210B" w:rsidP="00FC2841">
      <w:pPr>
        <w:rPr>
          <w:rFonts w:ascii="Arial" w:hAnsi="Arial" w:cs="Arial"/>
        </w:rPr>
      </w:pPr>
      <w:r w:rsidRPr="00EE210B">
        <w:rPr>
          <w:rFonts w:ascii="Arial" w:hAnsi="Arial" w:cs="Arial"/>
        </w:rPr>
        <w:t xml:space="preserve">This Software will be released under the GNU Public License </w:t>
      </w:r>
      <w:r>
        <w:rPr>
          <w:rFonts w:ascii="Arial" w:hAnsi="Arial" w:cs="Arial"/>
        </w:rPr>
        <w:t xml:space="preserve">V3, </w:t>
      </w:r>
      <w:r w:rsidRPr="00EE210B">
        <w:rPr>
          <w:rFonts w:ascii="Arial" w:hAnsi="Arial" w:cs="Arial"/>
        </w:rPr>
        <w:t xml:space="preserve">and </w:t>
      </w:r>
      <w:r>
        <w:rPr>
          <w:rFonts w:ascii="Arial" w:hAnsi="Arial" w:cs="Arial"/>
        </w:rPr>
        <w:t>full</w:t>
      </w:r>
      <w:r w:rsidRPr="00EE210B">
        <w:rPr>
          <w:rFonts w:ascii="Arial" w:hAnsi="Arial" w:cs="Arial"/>
        </w:rPr>
        <w:t xml:space="preserve"> license terms will be provided upon public release of the software</w:t>
      </w:r>
      <w:r>
        <w:rPr>
          <w:rFonts w:ascii="Arial" w:hAnsi="Arial" w:cs="Arial"/>
        </w:rPr>
        <w:t>.</w:t>
      </w:r>
    </w:p>
    <w:p w:rsidR="00FC2841" w:rsidRDefault="00FC2841" w:rsidP="00FC2841">
      <w:pPr>
        <w:rPr>
          <w:rFonts w:ascii="Arial" w:hAnsi="Arial" w:cs="Arial"/>
        </w:rPr>
      </w:pPr>
    </w:p>
    <w:p w:rsidR="00FC2841" w:rsidRDefault="00FC2841" w:rsidP="00FC2841">
      <w:pPr>
        <w:rPr>
          <w:rFonts w:ascii="Arial" w:hAnsi="Arial" w:cs="Arial"/>
        </w:rPr>
      </w:pPr>
    </w:p>
    <w:p w:rsidR="00FC2841" w:rsidRDefault="00FC2841" w:rsidP="00FC2841">
      <w:pPr>
        <w:rPr>
          <w:rFonts w:ascii="Arial" w:hAnsi="Arial" w:cs="Arial"/>
        </w:rPr>
      </w:pPr>
    </w:p>
    <w:p w:rsidR="00FC2841" w:rsidRDefault="00FC2841" w:rsidP="00FC2841">
      <w:pPr>
        <w:rPr>
          <w:rFonts w:ascii="Arial" w:hAnsi="Arial" w:cs="Arial"/>
        </w:rPr>
      </w:pPr>
    </w:p>
    <w:p w:rsidR="00D812B1" w:rsidRDefault="00D812B1">
      <w:pPr>
        <w:rPr>
          <w:rFonts w:ascii="Arial" w:hAnsi="Arial" w:cs="Arial"/>
        </w:rPr>
      </w:pPr>
      <w:r>
        <w:rPr>
          <w:rFonts w:ascii="Arial" w:hAnsi="Arial" w:cs="Arial"/>
        </w:rPr>
        <w:br w:type="page"/>
      </w:r>
    </w:p>
    <w:p w:rsidR="00FC2841" w:rsidRPr="00263F73" w:rsidRDefault="00D812B1" w:rsidP="00263F73">
      <w:pPr>
        <w:pStyle w:val="Heading1"/>
      </w:pPr>
      <w:r>
        <w:lastRenderedPageBreak/>
        <w:t>The b</w:t>
      </w:r>
      <w:r w:rsidR="00FC2841" w:rsidRPr="00263F73">
        <w:t>egin</w:t>
      </w:r>
      <w:r>
        <w:t>ning</w:t>
      </w:r>
    </w:p>
    <w:p w:rsidR="00FC2841" w:rsidRDefault="00FC2841" w:rsidP="00FC2841">
      <w:pPr>
        <w:rPr>
          <w:rFonts w:ascii="Arial" w:hAnsi="Arial" w:cs="Arial"/>
        </w:rPr>
      </w:pPr>
      <w:r>
        <w:rPr>
          <w:rFonts w:ascii="Arial" w:hAnsi="Arial" w:cs="Arial"/>
        </w:rPr>
        <w:t>The user interface can be opened in one of two ways:</w:t>
      </w:r>
    </w:p>
    <w:p w:rsidR="00263F73" w:rsidRPr="00670B3A" w:rsidRDefault="00FC2841" w:rsidP="00670B3A">
      <w:pPr>
        <w:pStyle w:val="ListParagraph"/>
        <w:numPr>
          <w:ilvl w:val="0"/>
          <w:numId w:val="15"/>
        </w:numPr>
        <w:rPr>
          <w:rFonts w:ascii="Arial" w:hAnsi="Arial" w:cs="Arial"/>
          <w:b/>
        </w:rPr>
      </w:pPr>
      <w:r w:rsidRPr="00670B3A">
        <w:rPr>
          <w:rFonts w:ascii="Arial" w:hAnsi="Arial" w:cs="Arial"/>
          <w:b/>
        </w:rPr>
        <w:t xml:space="preserve">If you have a </w:t>
      </w:r>
      <w:proofErr w:type="spellStart"/>
      <w:r w:rsidRPr="00670B3A">
        <w:rPr>
          <w:rFonts w:ascii="Arial" w:hAnsi="Arial" w:cs="Arial"/>
          <w:b/>
        </w:rPr>
        <w:t>Matlab</w:t>
      </w:r>
      <w:proofErr w:type="spellEnd"/>
      <w:r w:rsidRPr="00670B3A">
        <w:rPr>
          <w:rFonts w:ascii="Arial" w:hAnsi="Arial" w:cs="Arial"/>
          <w:b/>
        </w:rPr>
        <w:t xml:space="preserve"> license</w:t>
      </w:r>
      <w:r w:rsidR="001A6E2C" w:rsidRPr="00670B3A">
        <w:rPr>
          <w:rFonts w:ascii="Arial" w:hAnsi="Arial" w:cs="Arial"/>
          <w:b/>
        </w:rPr>
        <w:t>:</w:t>
      </w:r>
    </w:p>
    <w:p w:rsidR="00247FDD" w:rsidRDefault="00247FDD" w:rsidP="00FC2841">
      <w:pPr>
        <w:rPr>
          <w:rFonts w:ascii="Arial" w:hAnsi="Arial" w:cs="Arial"/>
          <w:highlight w:val="yellow"/>
        </w:rPr>
      </w:pPr>
      <w:r>
        <w:rPr>
          <w:rFonts w:ascii="Arial" w:hAnsi="Arial" w:cs="Arial"/>
          <w:highlight w:val="yellow"/>
        </w:rPr>
        <w:t xml:space="preserve">Ensure the folder containing </w:t>
      </w:r>
      <w:proofErr w:type="spellStart"/>
      <w:r>
        <w:rPr>
          <w:rFonts w:ascii="Arial" w:hAnsi="Arial" w:cs="Arial"/>
          <w:highlight w:val="yellow"/>
        </w:rPr>
        <w:t>PUPbeta</w:t>
      </w:r>
      <w:proofErr w:type="spellEnd"/>
      <w:r>
        <w:rPr>
          <w:rFonts w:ascii="Arial" w:hAnsi="Arial" w:cs="Arial"/>
          <w:highlight w:val="yellow"/>
        </w:rPr>
        <w:t xml:space="preserve"> is the “current folder” in MATLAB (note folder path near the top of the screen).</w:t>
      </w:r>
    </w:p>
    <w:p w:rsidR="00FC2841" w:rsidRDefault="007214FB" w:rsidP="00FC2841">
      <w:pPr>
        <w:rPr>
          <w:rFonts w:ascii="Arial" w:hAnsi="Arial" w:cs="Arial"/>
        </w:rPr>
      </w:pPr>
      <w:r w:rsidRPr="0068401C">
        <w:rPr>
          <w:rFonts w:ascii="Arial" w:hAnsi="Arial" w:cs="Arial"/>
          <w:highlight w:val="yellow"/>
        </w:rPr>
        <w:t>O</w:t>
      </w:r>
      <w:r w:rsidR="00FC2841" w:rsidRPr="0068401C">
        <w:rPr>
          <w:rFonts w:ascii="Arial" w:hAnsi="Arial" w:cs="Arial"/>
          <w:highlight w:val="yellow"/>
        </w:rPr>
        <w:t xml:space="preserve">pen </w:t>
      </w:r>
      <w:proofErr w:type="spellStart"/>
      <w:r w:rsidR="00FC2841" w:rsidRPr="0068401C">
        <w:rPr>
          <w:rFonts w:ascii="Arial" w:hAnsi="Arial" w:cs="Arial"/>
          <w:highlight w:val="yellow"/>
        </w:rPr>
        <w:t>PUPbeta.fig</w:t>
      </w:r>
      <w:proofErr w:type="spellEnd"/>
      <w:r w:rsidR="00263F73" w:rsidRPr="0068401C">
        <w:rPr>
          <w:rFonts w:ascii="Arial" w:hAnsi="Arial" w:cs="Arial"/>
          <w:highlight w:val="yellow"/>
        </w:rPr>
        <w:t xml:space="preserve"> from within the </w:t>
      </w:r>
      <w:proofErr w:type="spellStart"/>
      <w:r w:rsidR="00263F73" w:rsidRPr="0068401C">
        <w:rPr>
          <w:rFonts w:ascii="Arial" w:hAnsi="Arial" w:cs="Arial"/>
          <w:highlight w:val="yellow"/>
        </w:rPr>
        <w:t>Matlab</w:t>
      </w:r>
      <w:proofErr w:type="spellEnd"/>
      <w:r w:rsidR="00263F73" w:rsidRPr="0068401C">
        <w:rPr>
          <w:rFonts w:ascii="Arial" w:hAnsi="Arial" w:cs="Arial"/>
          <w:highlight w:val="yellow"/>
        </w:rPr>
        <w:t xml:space="preserve"> programming environment.</w:t>
      </w:r>
      <w:r w:rsidR="00247FDD">
        <w:rPr>
          <w:rFonts w:ascii="Arial" w:hAnsi="Arial" w:cs="Arial"/>
        </w:rPr>
        <w:t xml:space="preserve"> (</w:t>
      </w:r>
      <w:proofErr w:type="gramStart"/>
      <w:r w:rsidR="00247FDD">
        <w:rPr>
          <w:rFonts w:ascii="Arial" w:hAnsi="Arial" w:cs="Arial"/>
        </w:rPr>
        <w:t>click</w:t>
      </w:r>
      <w:proofErr w:type="gramEnd"/>
      <w:r w:rsidR="00247FDD">
        <w:rPr>
          <w:rFonts w:ascii="Arial" w:hAnsi="Arial" w:cs="Arial"/>
        </w:rPr>
        <w:t xml:space="preserve"> on </w:t>
      </w:r>
      <w:proofErr w:type="spellStart"/>
      <w:r w:rsidR="00247FDD">
        <w:rPr>
          <w:rFonts w:ascii="Arial" w:hAnsi="Arial" w:cs="Arial"/>
        </w:rPr>
        <w:t>PUPbeta.m</w:t>
      </w:r>
      <w:proofErr w:type="spellEnd"/>
      <w:r w:rsidR="00247FDD">
        <w:rPr>
          <w:rFonts w:ascii="Arial" w:hAnsi="Arial" w:cs="Arial"/>
        </w:rPr>
        <w:t>, select Run [F9])</w:t>
      </w:r>
    </w:p>
    <w:p w:rsidR="007214FB" w:rsidRDefault="007214FB" w:rsidP="00FC2841">
      <w:pPr>
        <w:rPr>
          <w:rFonts w:ascii="Arial" w:hAnsi="Arial" w:cs="Arial"/>
        </w:rPr>
      </w:pPr>
    </w:p>
    <w:p w:rsidR="007214FB" w:rsidRPr="00670B3A" w:rsidRDefault="00FC2841" w:rsidP="00670B3A">
      <w:pPr>
        <w:pStyle w:val="ListParagraph"/>
        <w:numPr>
          <w:ilvl w:val="0"/>
          <w:numId w:val="15"/>
        </w:numPr>
        <w:rPr>
          <w:rFonts w:ascii="Arial" w:hAnsi="Arial" w:cs="Arial"/>
        </w:rPr>
      </w:pPr>
      <w:r w:rsidRPr="00670B3A">
        <w:rPr>
          <w:rFonts w:ascii="Arial" w:hAnsi="Arial" w:cs="Arial"/>
          <w:b/>
        </w:rPr>
        <w:t xml:space="preserve">If you do not have a </w:t>
      </w:r>
      <w:proofErr w:type="spellStart"/>
      <w:r w:rsidRPr="00670B3A">
        <w:rPr>
          <w:rFonts w:ascii="Arial" w:hAnsi="Arial" w:cs="Arial"/>
          <w:b/>
        </w:rPr>
        <w:t>Matlab</w:t>
      </w:r>
      <w:proofErr w:type="spellEnd"/>
      <w:r w:rsidRPr="00670B3A">
        <w:rPr>
          <w:rFonts w:ascii="Arial" w:hAnsi="Arial" w:cs="Arial"/>
          <w:b/>
        </w:rPr>
        <w:t xml:space="preserve"> license</w:t>
      </w:r>
      <w:r w:rsidR="001A6E2C">
        <w:rPr>
          <w:rFonts w:ascii="Arial" w:hAnsi="Arial" w:cs="Arial"/>
          <w:b/>
        </w:rPr>
        <w:t>:</w:t>
      </w:r>
    </w:p>
    <w:p w:rsidR="007214FB" w:rsidRDefault="00D812B1" w:rsidP="00FC2841">
      <w:pPr>
        <w:rPr>
          <w:rFonts w:ascii="Arial" w:hAnsi="Arial" w:cs="Arial"/>
        </w:rPr>
      </w:pPr>
      <w:r>
        <w:rPr>
          <w:rFonts w:ascii="Arial" w:hAnsi="Arial" w:cs="Arial"/>
        </w:rPr>
        <w:t>First, i</w:t>
      </w:r>
      <w:r w:rsidR="007214FB">
        <w:rPr>
          <w:rFonts w:ascii="Arial" w:hAnsi="Arial" w:cs="Arial"/>
        </w:rPr>
        <w:t xml:space="preserve">nstall </w:t>
      </w:r>
      <w:proofErr w:type="spellStart"/>
      <w:r w:rsidR="007214FB">
        <w:rPr>
          <w:rFonts w:ascii="Arial" w:hAnsi="Arial" w:cs="Arial"/>
        </w:rPr>
        <w:t>Matlab</w:t>
      </w:r>
      <w:proofErr w:type="spellEnd"/>
      <w:r w:rsidR="007214FB">
        <w:rPr>
          <w:rFonts w:ascii="Arial" w:hAnsi="Arial" w:cs="Arial"/>
        </w:rPr>
        <w:t xml:space="preserve"> Compiler Runtime (MCR) by running </w:t>
      </w:r>
      <w:r w:rsidR="007214FB" w:rsidRPr="007214FB">
        <w:rPr>
          <w:rFonts w:ascii="Arial" w:hAnsi="Arial" w:cs="Arial"/>
        </w:rPr>
        <w:t>MCRInstaller.exe</w:t>
      </w:r>
    </w:p>
    <w:p w:rsidR="00FC2841" w:rsidRDefault="007214FB" w:rsidP="00FC2841">
      <w:pPr>
        <w:rPr>
          <w:rFonts w:ascii="Arial" w:hAnsi="Arial" w:cs="Arial"/>
        </w:rPr>
      </w:pPr>
      <w:r>
        <w:rPr>
          <w:rFonts w:ascii="Arial" w:hAnsi="Arial" w:cs="Arial"/>
        </w:rPr>
        <w:t>O</w:t>
      </w:r>
      <w:r w:rsidR="00FC2841" w:rsidRPr="00FC2841">
        <w:rPr>
          <w:rFonts w:ascii="Arial" w:hAnsi="Arial" w:cs="Arial"/>
        </w:rPr>
        <w:t>pen PUPbeta.</w:t>
      </w:r>
      <w:r w:rsidR="00FC2841">
        <w:rPr>
          <w:rFonts w:ascii="Arial" w:hAnsi="Arial" w:cs="Arial"/>
        </w:rPr>
        <w:t>exe</w:t>
      </w:r>
      <w:r w:rsidR="00263F73">
        <w:rPr>
          <w:rFonts w:ascii="Arial" w:hAnsi="Arial" w:cs="Arial"/>
        </w:rPr>
        <w:t xml:space="preserve">. </w:t>
      </w:r>
    </w:p>
    <w:p w:rsidR="00D812B1" w:rsidRDefault="00D812B1" w:rsidP="00FC2841">
      <w:pPr>
        <w:rPr>
          <w:rFonts w:ascii="Arial" w:hAnsi="Arial" w:cs="Arial"/>
        </w:rPr>
      </w:pPr>
    </w:p>
    <w:p w:rsidR="00FC2841" w:rsidRDefault="00D812B1" w:rsidP="00FC2841">
      <w:pPr>
        <w:rPr>
          <w:rFonts w:ascii="Arial" w:hAnsi="Arial" w:cs="Arial"/>
        </w:rPr>
      </w:pPr>
      <w:r>
        <w:rPr>
          <w:rFonts w:ascii="Arial" w:hAnsi="Arial" w:cs="Arial"/>
        </w:rPr>
        <w:t>A user-interface identical to Figure 1 should appear.</w:t>
      </w:r>
    </w:p>
    <w:p w:rsidR="001A6E2C" w:rsidRPr="00FC2841" w:rsidRDefault="001A6E2C" w:rsidP="001A6E2C">
      <w:pPr>
        <w:jc w:val="center"/>
        <w:rPr>
          <w:rFonts w:ascii="Arial" w:hAnsi="Arial" w:cs="Arial"/>
        </w:rPr>
      </w:pPr>
      <w:r w:rsidRPr="00670B3A">
        <w:rPr>
          <w:rFonts w:ascii="Arial" w:hAnsi="Arial" w:cs="Arial"/>
          <w:noProof/>
        </w:rPr>
        <w:drawing>
          <wp:inline distT="0" distB="0" distL="0" distR="0">
            <wp:extent cx="4188542" cy="2359742"/>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l="21562" t="28391" r="45224" b="38344"/>
                    <a:stretch/>
                  </pic:blipFill>
                  <pic:spPr bwMode="auto">
                    <a:xfrm>
                      <a:off x="0" y="0"/>
                      <a:ext cx="4197911" cy="2365020"/>
                    </a:xfrm>
                    <a:prstGeom prst="rect">
                      <a:avLst/>
                    </a:prstGeom>
                    <a:ln>
                      <a:noFill/>
                    </a:ln>
                    <a:extLst>
                      <a:ext uri="{53640926-AAD7-44D8-BBD7-CCE9431645EC}">
                        <a14:shadowObscured xmlns:a14="http://schemas.microsoft.com/office/drawing/2010/main"/>
                      </a:ext>
                    </a:extLst>
                  </pic:spPr>
                </pic:pic>
              </a:graphicData>
            </a:graphic>
          </wp:inline>
        </w:drawing>
      </w:r>
    </w:p>
    <w:p w:rsidR="001A6E2C" w:rsidRPr="00263F73" w:rsidRDefault="001A6E2C" w:rsidP="001A6E2C">
      <w:pPr>
        <w:pStyle w:val="FigureText"/>
      </w:pPr>
      <w:proofErr w:type="gramStart"/>
      <w:r w:rsidRPr="00263F73">
        <w:t>Figure 1.</w:t>
      </w:r>
      <w:proofErr w:type="gramEnd"/>
      <w:r w:rsidRPr="00263F73">
        <w:t xml:space="preserve"> </w:t>
      </w:r>
      <w:proofErr w:type="gramStart"/>
      <w:r w:rsidRPr="00263F73">
        <w:t>Phenotyping Using Polysomnography user interface</w:t>
      </w:r>
      <w:r>
        <w:t>.</w:t>
      </w:r>
      <w:proofErr w:type="gramEnd"/>
      <w:r>
        <w:t xml:space="preserve"> </w:t>
      </w:r>
    </w:p>
    <w:p w:rsidR="00D812B1" w:rsidRDefault="00D812B1" w:rsidP="00FC2841">
      <w:pPr>
        <w:rPr>
          <w:rFonts w:ascii="Arial" w:hAnsi="Arial" w:cs="Arial"/>
        </w:rPr>
      </w:pPr>
    </w:p>
    <w:p w:rsidR="00FC2841" w:rsidRDefault="00FC2841" w:rsidP="00FC2841">
      <w:pPr>
        <w:rPr>
          <w:rFonts w:ascii="Arial" w:hAnsi="Arial" w:cs="Arial"/>
        </w:rPr>
      </w:pPr>
    </w:p>
    <w:p w:rsidR="00FC2841" w:rsidRDefault="00FC2841" w:rsidP="00FC2841">
      <w:pPr>
        <w:rPr>
          <w:rFonts w:ascii="Arial" w:hAnsi="Arial" w:cs="Arial"/>
        </w:rPr>
      </w:pPr>
    </w:p>
    <w:p w:rsidR="00FC2841" w:rsidRDefault="00FC2841" w:rsidP="00FC2841">
      <w:pPr>
        <w:rPr>
          <w:rFonts w:ascii="Arial" w:hAnsi="Arial" w:cs="Arial"/>
        </w:rPr>
      </w:pPr>
    </w:p>
    <w:p w:rsidR="007214FB" w:rsidRDefault="007214FB" w:rsidP="00FC2841">
      <w:pPr>
        <w:rPr>
          <w:rFonts w:ascii="Arial" w:hAnsi="Arial" w:cs="Arial"/>
        </w:rPr>
      </w:pPr>
    </w:p>
    <w:p w:rsidR="00D812B1" w:rsidRDefault="00D812B1">
      <w:pPr>
        <w:rPr>
          <w:rFonts w:ascii="Arial" w:hAnsi="Arial" w:cs="Arial"/>
          <w:b/>
          <w:sz w:val="28"/>
        </w:rPr>
      </w:pPr>
      <w:bookmarkStart w:id="0" w:name="OLE_LINK36"/>
      <w:bookmarkStart w:id="1" w:name="OLE_LINK37"/>
      <w:r>
        <w:lastRenderedPageBreak/>
        <w:br w:type="page"/>
      </w:r>
    </w:p>
    <w:p w:rsidR="007214FB" w:rsidRDefault="007214FB" w:rsidP="007214FB">
      <w:pPr>
        <w:pStyle w:val="Heading1"/>
      </w:pPr>
      <w:r>
        <w:lastRenderedPageBreak/>
        <w:t>Exporting Data from Clinical Software</w:t>
      </w:r>
    </w:p>
    <w:bookmarkEnd w:id="0"/>
    <w:bookmarkEnd w:id="1"/>
    <w:p w:rsidR="007214FB" w:rsidRPr="0082798A" w:rsidRDefault="0082798A" w:rsidP="007214FB">
      <w:pPr>
        <w:rPr>
          <w:rFonts w:ascii="Arial" w:hAnsi="Arial" w:cs="Arial"/>
        </w:rPr>
      </w:pPr>
      <w:r>
        <w:rPr>
          <w:rFonts w:ascii="Arial" w:hAnsi="Arial" w:cs="Arial"/>
        </w:rPr>
        <w:t>First</w:t>
      </w:r>
      <w:r w:rsidR="00FC2454">
        <w:rPr>
          <w:rFonts w:ascii="Arial" w:hAnsi="Arial" w:cs="Arial"/>
        </w:rPr>
        <w:t xml:space="preserve"> we</w:t>
      </w:r>
      <w:r>
        <w:rPr>
          <w:rFonts w:ascii="Arial" w:hAnsi="Arial" w:cs="Arial"/>
        </w:rPr>
        <w:t xml:space="preserve"> </w:t>
      </w:r>
      <w:r w:rsidR="007214FB" w:rsidRPr="0082798A">
        <w:rPr>
          <w:rFonts w:ascii="Arial" w:hAnsi="Arial" w:cs="Arial"/>
        </w:rPr>
        <w:t xml:space="preserve">export the (a) signals, (b) respiratory events and arousal data, and (c) sleep state </w:t>
      </w:r>
      <w:r w:rsidR="00FC2454">
        <w:rPr>
          <w:rFonts w:ascii="Arial" w:hAnsi="Arial" w:cs="Arial"/>
        </w:rPr>
        <w:t>“</w:t>
      </w:r>
      <w:proofErr w:type="spellStart"/>
      <w:r w:rsidR="007214FB" w:rsidRPr="0082798A">
        <w:rPr>
          <w:rFonts w:ascii="Arial" w:hAnsi="Arial" w:cs="Arial"/>
        </w:rPr>
        <w:t>hypnogram</w:t>
      </w:r>
      <w:proofErr w:type="spellEnd"/>
      <w:r w:rsidR="00FC2454">
        <w:rPr>
          <w:rFonts w:ascii="Arial" w:hAnsi="Arial" w:cs="Arial"/>
        </w:rPr>
        <w:t>”</w:t>
      </w:r>
      <w:r w:rsidR="007214FB" w:rsidRPr="0082798A">
        <w:rPr>
          <w:rFonts w:ascii="Arial" w:hAnsi="Arial" w:cs="Arial"/>
        </w:rPr>
        <w:t xml:space="preserve"> data out of the clinical software package. This is done differently for just about all </w:t>
      </w:r>
      <w:r w:rsidR="001A6E2C">
        <w:rPr>
          <w:rFonts w:ascii="Arial" w:hAnsi="Arial" w:cs="Arial"/>
        </w:rPr>
        <w:t xml:space="preserve">commercial sleep </w:t>
      </w:r>
      <w:r w:rsidR="007214FB" w:rsidRPr="0082798A">
        <w:rPr>
          <w:rFonts w:ascii="Arial" w:hAnsi="Arial" w:cs="Arial"/>
        </w:rPr>
        <w:t xml:space="preserve">systems. </w:t>
      </w:r>
    </w:p>
    <w:p w:rsidR="007214FB" w:rsidRPr="0082798A" w:rsidRDefault="007214FB" w:rsidP="007214FB">
      <w:pPr>
        <w:rPr>
          <w:rFonts w:ascii="Arial" w:hAnsi="Arial" w:cs="Arial"/>
        </w:rPr>
      </w:pPr>
      <w:proofErr w:type="spellStart"/>
      <w:r w:rsidRPr="0082798A">
        <w:rPr>
          <w:rFonts w:ascii="Arial" w:hAnsi="Arial" w:cs="Arial"/>
        </w:rPr>
        <w:t>PUPbeta</w:t>
      </w:r>
      <w:proofErr w:type="spellEnd"/>
      <w:r w:rsidRPr="0082798A">
        <w:rPr>
          <w:rFonts w:ascii="Arial" w:hAnsi="Arial" w:cs="Arial"/>
        </w:rPr>
        <w:t xml:space="preserve"> is currently setup to convert data from Alice Sleepware (Philips Respironics) and Profusion PSG3 (</w:t>
      </w:r>
      <w:proofErr w:type="spellStart"/>
      <w:r w:rsidRPr="0082798A">
        <w:rPr>
          <w:rFonts w:ascii="Arial" w:hAnsi="Arial" w:cs="Arial"/>
        </w:rPr>
        <w:t>Compumedics</w:t>
      </w:r>
      <w:proofErr w:type="spellEnd"/>
      <w:r w:rsidRPr="0082798A">
        <w:rPr>
          <w:rFonts w:ascii="Arial" w:hAnsi="Arial" w:cs="Arial"/>
        </w:rPr>
        <w:t xml:space="preserve">). </w:t>
      </w:r>
      <w:r w:rsidR="001A6E2C">
        <w:rPr>
          <w:rFonts w:ascii="Arial" w:hAnsi="Arial" w:cs="Arial"/>
        </w:rPr>
        <w:t>Work is currently underway to</w:t>
      </w:r>
      <w:r w:rsidRPr="0082798A">
        <w:rPr>
          <w:rFonts w:ascii="Arial" w:hAnsi="Arial" w:cs="Arial"/>
        </w:rPr>
        <w:t xml:space="preserve"> incorporate</w:t>
      </w:r>
      <w:r w:rsidR="001A6E2C">
        <w:rPr>
          <w:rFonts w:ascii="Arial" w:hAnsi="Arial" w:cs="Arial"/>
        </w:rPr>
        <w:t xml:space="preserve"> other common systems.</w:t>
      </w:r>
      <w:r w:rsidRPr="0082798A">
        <w:rPr>
          <w:rFonts w:ascii="Arial" w:hAnsi="Arial" w:cs="Arial"/>
        </w:rPr>
        <w:t xml:space="preserve"> </w:t>
      </w:r>
    </w:p>
    <w:p w:rsidR="007214FB" w:rsidRPr="0082798A" w:rsidRDefault="007214FB" w:rsidP="007214FB">
      <w:pPr>
        <w:rPr>
          <w:rFonts w:ascii="Arial" w:hAnsi="Arial" w:cs="Arial"/>
        </w:rPr>
      </w:pPr>
      <w:bookmarkStart w:id="2" w:name="OLE_LINK18"/>
      <w:bookmarkStart w:id="3" w:name="OLE_LINK19"/>
    </w:p>
    <w:p w:rsidR="007214FB" w:rsidRPr="0082798A" w:rsidRDefault="007214FB" w:rsidP="007214FB">
      <w:pPr>
        <w:rPr>
          <w:rFonts w:ascii="Arial" w:hAnsi="Arial" w:cs="Arial"/>
          <w:b/>
        </w:rPr>
      </w:pPr>
      <w:bookmarkStart w:id="4" w:name="OLE_LINK12"/>
      <w:bookmarkStart w:id="5" w:name="OLE_LINK13"/>
      <w:bookmarkStart w:id="6" w:name="OLE_LINK20"/>
      <w:bookmarkStart w:id="7" w:name="OLE_LINK21"/>
      <w:bookmarkStart w:id="8" w:name="OLE_LINK16"/>
      <w:bookmarkStart w:id="9" w:name="OLE_LINK17"/>
      <w:r w:rsidRPr="0082798A">
        <w:rPr>
          <w:rFonts w:ascii="Arial" w:hAnsi="Arial" w:cs="Arial"/>
          <w:b/>
        </w:rPr>
        <w:t xml:space="preserve">Exporting data from Alice </w:t>
      </w:r>
      <w:proofErr w:type="spellStart"/>
      <w:r w:rsidR="00544326">
        <w:rPr>
          <w:rFonts w:ascii="Arial" w:hAnsi="Arial" w:cs="Arial"/>
          <w:b/>
        </w:rPr>
        <w:t>Sleepware</w:t>
      </w:r>
      <w:proofErr w:type="spellEnd"/>
      <w:r w:rsidR="00544326">
        <w:rPr>
          <w:rFonts w:ascii="Arial" w:hAnsi="Arial" w:cs="Arial"/>
          <w:b/>
        </w:rPr>
        <w:t xml:space="preserve"> v2.7.43</w:t>
      </w:r>
      <w:r w:rsidR="003F149D">
        <w:rPr>
          <w:rFonts w:ascii="Arial" w:hAnsi="Arial" w:cs="Arial"/>
          <w:b/>
        </w:rPr>
        <w:t xml:space="preserve"> (Alice)</w:t>
      </w:r>
    </w:p>
    <w:p w:rsidR="00FC2454" w:rsidRDefault="007214FB" w:rsidP="00FC2454">
      <w:pPr>
        <w:pStyle w:val="ListParagraph"/>
        <w:numPr>
          <w:ilvl w:val="0"/>
          <w:numId w:val="12"/>
        </w:numPr>
        <w:ind w:firstLine="360"/>
        <w:rPr>
          <w:rFonts w:ascii="Arial" w:hAnsi="Arial" w:cs="Arial"/>
        </w:rPr>
      </w:pPr>
      <w:bookmarkStart w:id="10" w:name="OLE_LINK26"/>
      <w:bookmarkStart w:id="11" w:name="OLE_LINK27"/>
      <w:bookmarkStart w:id="12" w:name="OLE_LINK24"/>
      <w:bookmarkStart w:id="13" w:name="OLE_LINK25"/>
      <w:bookmarkStart w:id="14" w:name="OLE_LINK14"/>
      <w:bookmarkStart w:id="15" w:name="OLE_LINK15"/>
      <w:bookmarkEnd w:id="4"/>
      <w:bookmarkEnd w:id="5"/>
      <w:r w:rsidRPr="00FC2454">
        <w:rPr>
          <w:rFonts w:ascii="Arial" w:hAnsi="Arial" w:cs="Arial"/>
        </w:rPr>
        <w:t>Exporting signals to .edf:</w:t>
      </w:r>
      <w:bookmarkEnd w:id="10"/>
      <w:bookmarkEnd w:id="11"/>
      <w:r w:rsidR="00FC2454" w:rsidRPr="00FC2454">
        <w:rPr>
          <w:rFonts w:ascii="Arial" w:hAnsi="Arial" w:cs="Arial"/>
        </w:rPr>
        <w:t xml:space="preserve"> </w:t>
      </w:r>
      <w:bookmarkStart w:id="16" w:name="OLE_LINK5"/>
    </w:p>
    <w:p w:rsidR="007214FB" w:rsidRDefault="0082798A" w:rsidP="00FC2454">
      <w:pPr>
        <w:pStyle w:val="ListParagraph"/>
        <w:ind w:left="0" w:firstLine="720"/>
        <w:rPr>
          <w:rFonts w:ascii="Arial" w:hAnsi="Arial" w:cs="Arial"/>
        </w:rPr>
      </w:pPr>
      <w:bookmarkStart w:id="17" w:name="OLE_LINK28"/>
      <w:bookmarkStart w:id="18" w:name="OLE_LINK29"/>
      <w:bookmarkStart w:id="19" w:name="OLE_LINK30"/>
      <w:bookmarkStart w:id="20" w:name="OLE_LINK31"/>
      <w:bookmarkEnd w:id="12"/>
      <w:bookmarkEnd w:id="13"/>
      <w:r w:rsidRPr="00FC2454">
        <w:rPr>
          <w:rFonts w:ascii="Arial" w:hAnsi="Arial" w:cs="Arial"/>
        </w:rPr>
        <w:t xml:space="preserve">File </w:t>
      </w:r>
      <w:bookmarkStart w:id="21" w:name="OLE_LINK1"/>
      <w:bookmarkStart w:id="22" w:name="OLE_LINK2"/>
      <w:r w:rsidR="00FC2454" w:rsidRPr="00FC2454">
        <w:rPr>
          <w:rFonts w:ascii="Arial" w:hAnsi="Arial" w:cs="Arial"/>
        </w:rPr>
        <w:t>→</w:t>
      </w:r>
      <w:bookmarkEnd w:id="21"/>
      <w:bookmarkEnd w:id="22"/>
      <w:r w:rsidR="00FC2454" w:rsidRPr="00FC2454">
        <w:rPr>
          <w:rFonts w:ascii="Arial" w:hAnsi="Arial" w:cs="Arial"/>
        </w:rPr>
        <w:t xml:space="preserve"> </w:t>
      </w:r>
      <w:bookmarkStart w:id="23" w:name="OLE_LINK3"/>
      <w:bookmarkStart w:id="24" w:name="OLE_LINK4"/>
      <w:r w:rsidR="00FC2454" w:rsidRPr="00FC2454">
        <w:rPr>
          <w:rFonts w:ascii="Arial" w:hAnsi="Arial" w:cs="Arial"/>
        </w:rPr>
        <w:t>Export</w:t>
      </w:r>
      <w:bookmarkEnd w:id="23"/>
      <w:bookmarkEnd w:id="24"/>
      <w:r w:rsidR="00FC2454" w:rsidRPr="00FC2454">
        <w:rPr>
          <w:rFonts w:ascii="Arial" w:hAnsi="Arial" w:cs="Arial"/>
        </w:rPr>
        <w:t xml:space="preserve"> </w:t>
      </w:r>
      <w:bookmarkStart w:id="25" w:name="OLE_LINK8"/>
      <w:r w:rsidR="00FC2454" w:rsidRPr="00FC2454">
        <w:rPr>
          <w:rFonts w:ascii="Arial" w:hAnsi="Arial" w:cs="Arial"/>
        </w:rPr>
        <w:t xml:space="preserve">→ </w:t>
      </w:r>
      <w:bookmarkEnd w:id="25"/>
      <w:r w:rsidR="00FC2454" w:rsidRPr="00FC2454">
        <w:rPr>
          <w:rFonts w:ascii="Arial" w:hAnsi="Arial" w:cs="Arial"/>
        </w:rPr>
        <w:t>Export to EDF format</w:t>
      </w:r>
    </w:p>
    <w:p w:rsidR="00FC2454" w:rsidRPr="00FC2454" w:rsidRDefault="00FC2454" w:rsidP="00FC2454">
      <w:pPr>
        <w:pStyle w:val="ListParagraph"/>
        <w:ind w:left="0" w:firstLine="720"/>
        <w:rPr>
          <w:rFonts w:ascii="Arial" w:hAnsi="Arial" w:cs="Arial"/>
        </w:rPr>
      </w:pPr>
      <w:bookmarkStart w:id="26" w:name="OLE_LINK6"/>
      <w:bookmarkStart w:id="27" w:name="OLE_LINK7"/>
      <w:bookmarkEnd w:id="17"/>
      <w:bookmarkEnd w:id="18"/>
      <w:bookmarkEnd w:id="19"/>
      <w:bookmarkEnd w:id="20"/>
    </w:p>
    <w:bookmarkEnd w:id="16"/>
    <w:p w:rsidR="00FC2454" w:rsidRDefault="00FC2454" w:rsidP="00FC2454">
      <w:pPr>
        <w:pStyle w:val="ListParagraph"/>
        <w:numPr>
          <w:ilvl w:val="0"/>
          <w:numId w:val="12"/>
        </w:numPr>
        <w:ind w:firstLine="360"/>
        <w:rPr>
          <w:rFonts w:ascii="Arial" w:hAnsi="Arial" w:cs="Arial"/>
        </w:rPr>
      </w:pPr>
      <w:r>
        <w:rPr>
          <w:rFonts w:ascii="Arial" w:hAnsi="Arial" w:cs="Arial"/>
        </w:rPr>
        <w:t>Exporting event data to .csv</w:t>
      </w:r>
      <w:r w:rsidR="009E4FB6">
        <w:rPr>
          <w:rFonts w:ascii="Arial" w:hAnsi="Arial" w:cs="Arial"/>
        </w:rPr>
        <w:t>:</w:t>
      </w:r>
    </w:p>
    <w:p w:rsidR="00FC2454" w:rsidRPr="00FC2454" w:rsidRDefault="00FC2454" w:rsidP="00FC2454">
      <w:pPr>
        <w:pStyle w:val="ListParagraph"/>
        <w:ind w:left="360" w:firstLine="360"/>
        <w:rPr>
          <w:rFonts w:ascii="Arial" w:hAnsi="Arial" w:cs="Arial"/>
        </w:rPr>
      </w:pPr>
      <w:bookmarkStart w:id="28" w:name="OLE_LINK34"/>
      <w:r>
        <w:rPr>
          <w:rFonts w:ascii="Arial" w:hAnsi="Arial" w:cs="Arial"/>
        </w:rPr>
        <w:t>View events [</w:t>
      </w:r>
      <w:r w:rsidRPr="00FC2454">
        <w:rPr>
          <w:rFonts w:ascii="Arial" w:hAnsi="Arial" w:cs="Arial"/>
        </w:rPr>
        <w:t>F</w:t>
      </w:r>
      <w:r>
        <w:rPr>
          <w:rFonts w:ascii="Arial" w:hAnsi="Arial" w:cs="Arial"/>
        </w:rPr>
        <w:t xml:space="preserve">2], Right-click in blank </w:t>
      </w:r>
      <w:bookmarkEnd w:id="28"/>
      <w:r>
        <w:rPr>
          <w:rFonts w:ascii="Arial" w:hAnsi="Arial" w:cs="Arial"/>
        </w:rPr>
        <w:t xml:space="preserve">space to the right of the list </w:t>
      </w:r>
      <w:r w:rsidRPr="00FC2454">
        <w:rPr>
          <w:rFonts w:ascii="Arial" w:hAnsi="Arial" w:cs="Arial"/>
        </w:rPr>
        <w:t xml:space="preserve">→ </w:t>
      </w:r>
      <w:r>
        <w:rPr>
          <w:rFonts w:ascii="Arial" w:hAnsi="Arial" w:cs="Arial"/>
        </w:rPr>
        <w:t>Save/Export</w:t>
      </w:r>
    </w:p>
    <w:bookmarkEnd w:id="26"/>
    <w:bookmarkEnd w:id="27"/>
    <w:p w:rsidR="00FC2454" w:rsidRPr="00FC2454" w:rsidRDefault="00FC2454" w:rsidP="00FC2454">
      <w:pPr>
        <w:pStyle w:val="ListParagraph"/>
        <w:ind w:left="0" w:firstLine="720"/>
        <w:rPr>
          <w:rFonts w:ascii="Arial" w:hAnsi="Arial" w:cs="Arial"/>
        </w:rPr>
      </w:pPr>
    </w:p>
    <w:p w:rsidR="00FC2454" w:rsidRDefault="00FC2454" w:rsidP="00FC2454">
      <w:pPr>
        <w:pStyle w:val="ListParagraph"/>
        <w:numPr>
          <w:ilvl w:val="0"/>
          <w:numId w:val="12"/>
        </w:numPr>
        <w:ind w:firstLine="360"/>
        <w:rPr>
          <w:rFonts w:ascii="Arial" w:hAnsi="Arial" w:cs="Arial"/>
        </w:rPr>
      </w:pPr>
      <w:bookmarkStart w:id="29" w:name="OLE_LINK22"/>
      <w:bookmarkStart w:id="30" w:name="OLE_LINK23"/>
      <w:r>
        <w:rPr>
          <w:rFonts w:ascii="Arial" w:hAnsi="Arial" w:cs="Arial"/>
        </w:rPr>
        <w:t>Exporting sleep state data to .csv</w:t>
      </w:r>
      <w:r w:rsidR="009E4FB6">
        <w:rPr>
          <w:rFonts w:ascii="Arial" w:hAnsi="Arial" w:cs="Arial"/>
        </w:rPr>
        <w:t>:</w:t>
      </w:r>
    </w:p>
    <w:bookmarkEnd w:id="6"/>
    <w:bookmarkEnd w:id="7"/>
    <w:p w:rsidR="00FC2454" w:rsidRDefault="00FC2454" w:rsidP="00FC2454">
      <w:pPr>
        <w:pStyle w:val="ListParagraph"/>
        <w:ind w:left="360" w:firstLine="360"/>
        <w:rPr>
          <w:rFonts w:ascii="Arial" w:hAnsi="Arial" w:cs="Arial"/>
        </w:rPr>
      </w:pPr>
      <w:r>
        <w:rPr>
          <w:rFonts w:ascii="Arial" w:hAnsi="Arial" w:cs="Arial"/>
        </w:rPr>
        <w:t>View signals [</w:t>
      </w:r>
      <w:r w:rsidRPr="00FC2454">
        <w:rPr>
          <w:rFonts w:ascii="Arial" w:hAnsi="Arial" w:cs="Arial"/>
        </w:rPr>
        <w:t>F</w:t>
      </w:r>
      <w:r>
        <w:rPr>
          <w:rFonts w:ascii="Arial" w:hAnsi="Arial" w:cs="Arial"/>
        </w:rPr>
        <w:t>4], View Channel List [</w:t>
      </w:r>
      <w:proofErr w:type="spellStart"/>
      <w:r>
        <w:rPr>
          <w:rFonts w:ascii="Arial" w:hAnsi="Arial" w:cs="Arial"/>
        </w:rPr>
        <w:t>Ctrl+I</w:t>
      </w:r>
      <w:proofErr w:type="spellEnd"/>
      <w:r>
        <w:rPr>
          <w:rFonts w:ascii="Arial" w:hAnsi="Arial" w:cs="Arial"/>
        </w:rPr>
        <w:t xml:space="preserve">], unselect all except “Stage”. </w:t>
      </w:r>
    </w:p>
    <w:p w:rsidR="00FC2454" w:rsidRDefault="00FC2454" w:rsidP="00FC2454">
      <w:pPr>
        <w:pStyle w:val="ListParagraph"/>
        <w:ind w:left="360" w:firstLine="360"/>
        <w:rPr>
          <w:rFonts w:ascii="Arial" w:hAnsi="Arial" w:cs="Arial"/>
        </w:rPr>
      </w:pPr>
      <w:bookmarkStart w:id="31" w:name="OLE_LINK9"/>
      <w:bookmarkStart w:id="32" w:name="OLE_LINK10"/>
      <w:bookmarkEnd w:id="14"/>
      <w:bookmarkEnd w:id="15"/>
      <w:r>
        <w:rPr>
          <w:rFonts w:ascii="Arial" w:hAnsi="Arial" w:cs="Arial"/>
        </w:rPr>
        <w:t xml:space="preserve">Scroll to start of file, Right-click </w:t>
      </w:r>
      <w:r w:rsidRPr="00FC2454">
        <w:rPr>
          <w:rFonts w:ascii="Arial" w:hAnsi="Arial" w:cs="Arial"/>
        </w:rPr>
        <w:t>→</w:t>
      </w:r>
      <w:r>
        <w:rPr>
          <w:rFonts w:ascii="Arial" w:hAnsi="Arial" w:cs="Arial"/>
        </w:rPr>
        <w:t xml:space="preserve"> Start </w:t>
      </w:r>
      <w:r w:rsidR="009E2C2A">
        <w:rPr>
          <w:rFonts w:ascii="Arial" w:hAnsi="Arial" w:cs="Arial"/>
        </w:rPr>
        <w:t>H</w:t>
      </w:r>
      <w:r>
        <w:rPr>
          <w:rFonts w:ascii="Arial" w:hAnsi="Arial" w:cs="Arial"/>
        </w:rPr>
        <w:t xml:space="preserve">ighlight </w:t>
      </w:r>
      <w:r w:rsidR="009E2C2A">
        <w:rPr>
          <w:rFonts w:ascii="Arial" w:hAnsi="Arial" w:cs="Arial"/>
        </w:rPr>
        <w:t>P</w:t>
      </w:r>
      <w:r>
        <w:rPr>
          <w:rFonts w:ascii="Arial" w:hAnsi="Arial" w:cs="Arial"/>
        </w:rPr>
        <w:t>eriod</w:t>
      </w:r>
    </w:p>
    <w:bookmarkEnd w:id="29"/>
    <w:bookmarkEnd w:id="30"/>
    <w:bookmarkEnd w:id="31"/>
    <w:bookmarkEnd w:id="32"/>
    <w:p w:rsidR="009E2C2A" w:rsidRDefault="009E2C2A" w:rsidP="009E2C2A">
      <w:pPr>
        <w:pStyle w:val="ListParagraph"/>
        <w:rPr>
          <w:rFonts w:ascii="Arial" w:hAnsi="Arial" w:cs="Arial"/>
        </w:rPr>
      </w:pPr>
      <w:r w:rsidRPr="009E2C2A">
        <w:rPr>
          <w:rFonts w:ascii="Arial" w:hAnsi="Arial" w:cs="Arial"/>
        </w:rPr>
        <w:t xml:space="preserve">Scroll to </w:t>
      </w:r>
      <w:r>
        <w:rPr>
          <w:rFonts w:ascii="Arial" w:hAnsi="Arial" w:cs="Arial"/>
        </w:rPr>
        <w:t>end</w:t>
      </w:r>
      <w:r w:rsidRPr="009E2C2A">
        <w:rPr>
          <w:rFonts w:ascii="Arial" w:hAnsi="Arial" w:cs="Arial"/>
        </w:rPr>
        <w:t xml:space="preserve"> of file, Right-click </w:t>
      </w:r>
      <w:bookmarkStart w:id="33" w:name="OLE_LINK11"/>
      <w:r w:rsidRPr="009E2C2A">
        <w:rPr>
          <w:rFonts w:ascii="Arial" w:hAnsi="Arial" w:cs="Arial"/>
        </w:rPr>
        <w:t>→</w:t>
      </w:r>
      <w:bookmarkEnd w:id="33"/>
      <w:r w:rsidRPr="009E2C2A">
        <w:rPr>
          <w:rFonts w:ascii="Arial" w:hAnsi="Arial" w:cs="Arial"/>
        </w:rPr>
        <w:t xml:space="preserve"> </w:t>
      </w:r>
      <w:r>
        <w:rPr>
          <w:rFonts w:ascii="Arial" w:hAnsi="Arial" w:cs="Arial"/>
        </w:rPr>
        <w:t>End</w:t>
      </w:r>
      <w:r w:rsidRPr="009E2C2A">
        <w:rPr>
          <w:rFonts w:ascii="Arial" w:hAnsi="Arial" w:cs="Arial"/>
        </w:rPr>
        <w:t xml:space="preserve"> Highlight Period</w:t>
      </w:r>
    </w:p>
    <w:p w:rsidR="009E4FB6" w:rsidRPr="009E2C2A" w:rsidRDefault="009E4FB6" w:rsidP="009E2C2A">
      <w:pPr>
        <w:pStyle w:val="ListParagraph"/>
        <w:rPr>
          <w:rFonts w:ascii="Arial" w:hAnsi="Arial" w:cs="Arial"/>
        </w:rPr>
      </w:pPr>
      <w:r>
        <w:rPr>
          <w:rFonts w:ascii="Arial" w:hAnsi="Arial" w:cs="Arial"/>
        </w:rPr>
        <w:t xml:space="preserve">File </w:t>
      </w:r>
      <w:r w:rsidRPr="009E4FB6">
        <w:rPr>
          <w:rFonts w:ascii="Arial" w:hAnsi="Arial" w:cs="Arial"/>
        </w:rPr>
        <w:t>→</w:t>
      </w:r>
      <w:r>
        <w:rPr>
          <w:rFonts w:ascii="Arial" w:hAnsi="Arial" w:cs="Arial"/>
        </w:rPr>
        <w:t xml:space="preserve"> Range Extract [</w:t>
      </w:r>
      <w:proofErr w:type="spellStart"/>
      <w:r>
        <w:rPr>
          <w:rFonts w:ascii="Arial" w:hAnsi="Arial" w:cs="Arial"/>
        </w:rPr>
        <w:t>Ctrl+X</w:t>
      </w:r>
      <w:proofErr w:type="spellEnd"/>
      <w:r>
        <w:rPr>
          <w:rFonts w:ascii="Arial" w:hAnsi="Arial" w:cs="Arial"/>
        </w:rPr>
        <w:t>]</w:t>
      </w:r>
    </w:p>
    <w:p w:rsidR="009E2C2A" w:rsidRDefault="009E4FB6" w:rsidP="00FC2454">
      <w:pPr>
        <w:pStyle w:val="ListParagraph"/>
        <w:ind w:left="360" w:firstLine="360"/>
        <w:rPr>
          <w:rFonts w:ascii="Arial" w:hAnsi="Arial" w:cs="Arial"/>
        </w:rPr>
      </w:pPr>
      <w:r>
        <w:rPr>
          <w:rFonts w:ascii="Arial" w:hAnsi="Arial" w:cs="Arial"/>
        </w:rPr>
        <w:t>File is saved as STAGE.csv and is in ...documents\Alice Sleepware Out\data\</w:t>
      </w:r>
    </w:p>
    <w:p w:rsidR="00FC2454" w:rsidRDefault="009E4FB6" w:rsidP="00FC2454">
      <w:pPr>
        <w:ind w:left="360"/>
        <w:rPr>
          <w:ins w:id="34" w:author="szs88" w:date="2015-08-18T15:53:00Z"/>
          <w:rFonts w:ascii="Arial" w:hAnsi="Arial" w:cs="Arial"/>
        </w:rPr>
      </w:pPr>
      <w:bookmarkStart w:id="35" w:name="OLE_LINK35"/>
      <w:bookmarkEnd w:id="8"/>
      <w:bookmarkEnd w:id="9"/>
      <w:r>
        <w:rPr>
          <w:rFonts w:ascii="Arial" w:hAnsi="Arial" w:cs="Arial"/>
        </w:rPr>
        <w:t xml:space="preserve">Rename data as appropriate </w:t>
      </w:r>
      <w:r w:rsidR="00544326">
        <w:rPr>
          <w:rFonts w:ascii="Arial" w:hAnsi="Arial" w:cs="Arial"/>
        </w:rPr>
        <w:t xml:space="preserve">(e.g. 1234.edf, 1234e.csv and 1234h.csv) </w:t>
      </w:r>
      <w:r>
        <w:rPr>
          <w:rFonts w:ascii="Arial" w:hAnsi="Arial" w:cs="Arial"/>
        </w:rPr>
        <w:t>and move to your storage directory for conver</w:t>
      </w:r>
      <w:r w:rsidR="00544326">
        <w:rPr>
          <w:rFonts w:ascii="Arial" w:hAnsi="Arial" w:cs="Arial"/>
        </w:rPr>
        <w:t>s</w:t>
      </w:r>
      <w:r>
        <w:rPr>
          <w:rFonts w:ascii="Arial" w:hAnsi="Arial" w:cs="Arial"/>
        </w:rPr>
        <w:t>ion</w:t>
      </w:r>
      <w:r w:rsidR="001A6E2C">
        <w:rPr>
          <w:rFonts w:ascii="Arial" w:hAnsi="Arial" w:cs="Arial"/>
        </w:rPr>
        <w:t>.</w:t>
      </w:r>
    </w:p>
    <w:p w:rsidR="0068401C" w:rsidRPr="0082798A" w:rsidRDefault="0068401C" w:rsidP="0068401C">
      <w:pPr>
        <w:rPr>
          <w:ins w:id="36" w:author="szs88" w:date="2015-08-18T15:53:00Z"/>
          <w:rFonts w:ascii="Arial" w:hAnsi="Arial" w:cs="Arial"/>
          <w:b/>
        </w:rPr>
      </w:pPr>
      <w:ins w:id="37" w:author="szs88" w:date="2015-08-18T15:53:00Z">
        <w:r w:rsidRPr="0082798A">
          <w:rPr>
            <w:rFonts w:ascii="Arial" w:hAnsi="Arial" w:cs="Arial"/>
            <w:b/>
          </w:rPr>
          <w:t xml:space="preserve">Exporting data from Alice </w:t>
        </w:r>
        <w:proofErr w:type="spellStart"/>
        <w:r>
          <w:rPr>
            <w:rFonts w:ascii="Arial" w:hAnsi="Arial" w:cs="Arial"/>
            <w:b/>
          </w:rPr>
          <w:t>Sleepware</w:t>
        </w:r>
        <w:proofErr w:type="spellEnd"/>
        <w:r>
          <w:rPr>
            <w:rFonts w:ascii="Arial" w:hAnsi="Arial" w:cs="Arial"/>
            <w:b/>
          </w:rPr>
          <w:t xml:space="preserve"> </w:t>
        </w:r>
        <w:r>
          <w:rPr>
            <w:rFonts w:ascii="Arial" w:hAnsi="Arial" w:cs="Arial"/>
            <w:b/>
          </w:rPr>
          <w:t>G3</w:t>
        </w:r>
        <w:r>
          <w:rPr>
            <w:rFonts w:ascii="Arial" w:hAnsi="Arial" w:cs="Arial"/>
            <w:b/>
          </w:rPr>
          <w:t xml:space="preserve"> (Alice</w:t>
        </w:r>
        <w:r>
          <w:rPr>
            <w:rFonts w:ascii="Arial" w:hAnsi="Arial" w:cs="Arial"/>
            <w:b/>
          </w:rPr>
          <w:t>SleepwareG3</w:t>
        </w:r>
        <w:r>
          <w:rPr>
            <w:rFonts w:ascii="Arial" w:hAnsi="Arial" w:cs="Arial"/>
            <w:b/>
          </w:rPr>
          <w:t>)</w:t>
        </w:r>
      </w:ins>
    </w:p>
    <w:p w:rsidR="0068401C" w:rsidRPr="00FC2454" w:rsidRDefault="0068401C" w:rsidP="00FC2454">
      <w:pPr>
        <w:ind w:left="360"/>
        <w:rPr>
          <w:rFonts w:ascii="Arial" w:hAnsi="Arial" w:cs="Arial"/>
        </w:rPr>
      </w:pPr>
      <w:ins w:id="38" w:author="szs88" w:date="2015-08-18T15:53:00Z">
        <w:r>
          <w:rPr>
            <w:rFonts w:ascii="Arial" w:hAnsi="Arial" w:cs="Arial"/>
          </w:rPr>
          <w:t>No exporting is necessary. Confirm that a single .</w:t>
        </w:r>
        <w:proofErr w:type="spellStart"/>
        <w:r>
          <w:rPr>
            <w:rFonts w:ascii="Arial" w:hAnsi="Arial" w:cs="Arial"/>
          </w:rPr>
          <w:t>edf</w:t>
        </w:r>
        <w:proofErr w:type="spellEnd"/>
        <w:r>
          <w:rPr>
            <w:rFonts w:ascii="Arial" w:hAnsi="Arial" w:cs="Arial"/>
          </w:rPr>
          <w:t xml:space="preserve"> </w:t>
        </w:r>
      </w:ins>
      <w:ins w:id="39" w:author="szs88" w:date="2015-08-18T15:54:00Z">
        <w:r>
          <w:rPr>
            <w:rFonts w:ascii="Arial" w:hAnsi="Arial" w:cs="Arial"/>
          </w:rPr>
          <w:t xml:space="preserve">is available and </w:t>
        </w:r>
      </w:ins>
      <w:ins w:id="40" w:author="szs88" w:date="2015-08-18T15:53:00Z">
        <w:r>
          <w:rPr>
            <w:rFonts w:ascii="Arial" w:hAnsi="Arial" w:cs="Arial"/>
          </w:rPr>
          <w:t>.</w:t>
        </w:r>
        <w:proofErr w:type="spellStart"/>
        <w:r>
          <w:rPr>
            <w:rFonts w:ascii="Arial" w:hAnsi="Arial" w:cs="Arial"/>
          </w:rPr>
          <w:t>rml</w:t>
        </w:r>
        <w:proofErr w:type="spellEnd"/>
        <w:r>
          <w:rPr>
            <w:rFonts w:ascii="Arial" w:hAnsi="Arial" w:cs="Arial"/>
          </w:rPr>
          <w:t xml:space="preserve"> file</w:t>
        </w:r>
      </w:ins>
      <w:ins w:id="41" w:author="szs88" w:date="2015-08-18T15:54:00Z">
        <w:r>
          <w:rPr>
            <w:rFonts w:ascii="Arial" w:hAnsi="Arial" w:cs="Arial"/>
          </w:rPr>
          <w:t xml:space="preserve"> is present in the study directory. If multiple .</w:t>
        </w:r>
        <w:proofErr w:type="spellStart"/>
        <w:r>
          <w:rPr>
            <w:rFonts w:ascii="Arial" w:hAnsi="Arial" w:cs="Arial"/>
          </w:rPr>
          <w:t>edfs</w:t>
        </w:r>
        <w:proofErr w:type="spellEnd"/>
        <w:r>
          <w:rPr>
            <w:rFonts w:ascii="Arial" w:hAnsi="Arial" w:cs="Arial"/>
          </w:rPr>
          <w:t xml:space="preserve"> </w:t>
        </w:r>
        <w:proofErr w:type="gramStart"/>
        <w:r>
          <w:rPr>
            <w:rFonts w:ascii="Arial" w:hAnsi="Arial" w:cs="Arial"/>
          </w:rPr>
          <w:t>are</w:t>
        </w:r>
        <w:proofErr w:type="gramEnd"/>
        <w:r>
          <w:rPr>
            <w:rFonts w:ascii="Arial" w:hAnsi="Arial" w:cs="Arial"/>
          </w:rPr>
          <w:t xml:space="preserve"> present you will need to merge these into a single file before running PUP.</w:t>
        </w:r>
      </w:ins>
    </w:p>
    <w:bookmarkEnd w:id="35"/>
    <w:p w:rsidR="009E4FB6" w:rsidRPr="0082798A" w:rsidRDefault="009E4FB6" w:rsidP="009E4FB6">
      <w:pPr>
        <w:rPr>
          <w:rFonts w:ascii="Arial" w:hAnsi="Arial" w:cs="Arial"/>
          <w:b/>
        </w:rPr>
      </w:pPr>
      <w:r w:rsidRPr="0082798A">
        <w:rPr>
          <w:rFonts w:ascii="Arial" w:hAnsi="Arial" w:cs="Arial"/>
          <w:b/>
        </w:rPr>
        <w:t xml:space="preserve">Exporting data from </w:t>
      </w:r>
      <w:r w:rsidR="00544326">
        <w:rPr>
          <w:rFonts w:ascii="Arial" w:hAnsi="Arial" w:cs="Arial"/>
          <w:b/>
        </w:rPr>
        <w:t>Profusion PSG3</w:t>
      </w:r>
      <w:r w:rsidRPr="0082798A">
        <w:rPr>
          <w:rFonts w:ascii="Arial" w:hAnsi="Arial" w:cs="Arial"/>
          <w:b/>
        </w:rPr>
        <w:t xml:space="preserve"> </w:t>
      </w:r>
      <w:r w:rsidR="00544326">
        <w:rPr>
          <w:rFonts w:ascii="Arial" w:hAnsi="Arial" w:cs="Arial"/>
          <w:b/>
        </w:rPr>
        <w:t>v3.4</w:t>
      </w:r>
      <w:r w:rsidR="003F149D">
        <w:rPr>
          <w:rFonts w:ascii="Arial" w:hAnsi="Arial" w:cs="Arial"/>
          <w:b/>
        </w:rPr>
        <w:t xml:space="preserve"> using .csv (Profusion)</w:t>
      </w:r>
    </w:p>
    <w:p w:rsidR="009E4FB6" w:rsidRDefault="007214FB" w:rsidP="009E4FB6">
      <w:pPr>
        <w:pStyle w:val="ListParagraph"/>
        <w:numPr>
          <w:ilvl w:val="0"/>
          <w:numId w:val="13"/>
        </w:numPr>
        <w:ind w:firstLine="360"/>
        <w:rPr>
          <w:rFonts w:ascii="Arial" w:hAnsi="Arial" w:cs="Arial"/>
        </w:rPr>
      </w:pPr>
      <w:r w:rsidRPr="009E4FB6">
        <w:rPr>
          <w:rFonts w:ascii="Arial" w:hAnsi="Arial" w:cs="Arial"/>
        </w:rPr>
        <w:t>Exporting signals to .edf:</w:t>
      </w:r>
    </w:p>
    <w:p w:rsidR="009E4FB6" w:rsidRDefault="009E4FB6" w:rsidP="009E4FB6">
      <w:pPr>
        <w:pStyle w:val="ListParagraph"/>
        <w:ind w:left="0" w:firstLine="720"/>
        <w:rPr>
          <w:rFonts w:ascii="Arial" w:hAnsi="Arial" w:cs="Arial"/>
        </w:rPr>
      </w:pPr>
      <w:bookmarkStart w:id="42" w:name="OLE_LINK32"/>
      <w:bookmarkStart w:id="43" w:name="OLE_LINK33"/>
      <w:r>
        <w:rPr>
          <w:rFonts w:ascii="Arial" w:hAnsi="Arial" w:cs="Arial"/>
        </w:rPr>
        <w:t>Tools</w:t>
      </w:r>
      <w:r w:rsidRPr="00FC2454">
        <w:rPr>
          <w:rFonts w:ascii="Arial" w:hAnsi="Arial" w:cs="Arial"/>
        </w:rPr>
        <w:t xml:space="preserve"> → Export </w:t>
      </w:r>
      <w:r>
        <w:rPr>
          <w:rFonts w:ascii="Arial" w:hAnsi="Arial" w:cs="Arial"/>
        </w:rPr>
        <w:t>as EDF...</w:t>
      </w:r>
    </w:p>
    <w:bookmarkEnd w:id="42"/>
    <w:bookmarkEnd w:id="43"/>
    <w:p w:rsidR="009E4FB6" w:rsidRPr="00FC2454" w:rsidRDefault="009E4FB6" w:rsidP="009E4FB6">
      <w:pPr>
        <w:pStyle w:val="ListParagraph"/>
        <w:ind w:left="0" w:firstLine="720"/>
        <w:rPr>
          <w:rFonts w:ascii="Arial" w:hAnsi="Arial" w:cs="Arial"/>
        </w:rPr>
      </w:pPr>
      <w:r w:rsidRPr="00FC2454">
        <w:rPr>
          <w:rFonts w:ascii="Arial" w:hAnsi="Arial" w:cs="Arial"/>
        </w:rPr>
        <w:t xml:space="preserve"> </w:t>
      </w:r>
    </w:p>
    <w:p w:rsidR="009E4FB6" w:rsidRDefault="009E4FB6" w:rsidP="009E4FB6">
      <w:pPr>
        <w:pStyle w:val="ListParagraph"/>
        <w:numPr>
          <w:ilvl w:val="0"/>
          <w:numId w:val="13"/>
        </w:numPr>
        <w:ind w:firstLine="360"/>
        <w:rPr>
          <w:rFonts w:ascii="Arial" w:hAnsi="Arial" w:cs="Arial"/>
        </w:rPr>
      </w:pPr>
      <w:r w:rsidRPr="009E4FB6">
        <w:rPr>
          <w:rFonts w:ascii="Arial" w:hAnsi="Arial" w:cs="Arial"/>
        </w:rPr>
        <w:t>Exporting event data to .csv</w:t>
      </w:r>
      <w:r>
        <w:rPr>
          <w:rFonts w:ascii="Arial" w:hAnsi="Arial" w:cs="Arial"/>
        </w:rPr>
        <w:t>:</w:t>
      </w:r>
      <w:r w:rsidRPr="009E4FB6">
        <w:rPr>
          <w:rFonts w:ascii="Arial" w:hAnsi="Arial" w:cs="Arial"/>
        </w:rPr>
        <w:t xml:space="preserve"> </w:t>
      </w:r>
    </w:p>
    <w:p w:rsidR="009E4FB6" w:rsidRDefault="009E4FB6" w:rsidP="009E4FB6">
      <w:pPr>
        <w:pStyle w:val="ListParagraph"/>
        <w:rPr>
          <w:rFonts w:ascii="Arial" w:hAnsi="Arial" w:cs="Arial"/>
        </w:rPr>
      </w:pPr>
      <w:r w:rsidRPr="009E4FB6">
        <w:rPr>
          <w:rFonts w:ascii="Arial" w:hAnsi="Arial" w:cs="Arial"/>
        </w:rPr>
        <w:t xml:space="preserve">View </w:t>
      </w:r>
      <w:r>
        <w:rPr>
          <w:rFonts w:ascii="Arial" w:hAnsi="Arial" w:cs="Arial"/>
        </w:rPr>
        <w:t>Scored E</w:t>
      </w:r>
      <w:r w:rsidRPr="009E4FB6">
        <w:rPr>
          <w:rFonts w:ascii="Arial" w:hAnsi="Arial" w:cs="Arial"/>
        </w:rPr>
        <w:t>vents [</w:t>
      </w:r>
      <w:r w:rsidR="00FC2454" w:rsidRPr="009E4FB6">
        <w:rPr>
          <w:rFonts w:ascii="Arial" w:hAnsi="Arial" w:cs="Arial"/>
        </w:rPr>
        <w:t>F</w:t>
      </w:r>
      <w:r>
        <w:rPr>
          <w:rFonts w:ascii="Arial" w:hAnsi="Arial" w:cs="Arial"/>
        </w:rPr>
        <w:t>1</w:t>
      </w:r>
      <w:r w:rsidRPr="009E4FB6">
        <w:rPr>
          <w:rFonts w:ascii="Arial" w:hAnsi="Arial" w:cs="Arial"/>
        </w:rPr>
        <w:t xml:space="preserve">2], </w:t>
      </w:r>
      <w:r w:rsidR="00544326">
        <w:rPr>
          <w:rFonts w:ascii="Arial" w:hAnsi="Arial" w:cs="Arial"/>
        </w:rPr>
        <w:t>Click icon “Export Scored Events”</w:t>
      </w:r>
    </w:p>
    <w:p w:rsidR="009E4FB6" w:rsidRDefault="009E4FB6" w:rsidP="009E4FB6">
      <w:pPr>
        <w:pStyle w:val="ListParagraph"/>
        <w:ind w:left="360"/>
        <w:rPr>
          <w:rFonts w:ascii="Arial" w:hAnsi="Arial" w:cs="Arial"/>
        </w:rPr>
      </w:pPr>
    </w:p>
    <w:p w:rsidR="009E4FB6" w:rsidRDefault="009E4FB6" w:rsidP="009E4FB6">
      <w:pPr>
        <w:pStyle w:val="ListParagraph"/>
        <w:numPr>
          <w:ilvl w:val="0"/>
          <w:numId w:val="13"/>
        </w:numPr>
        <w:ind w:firstLine="360"/>
        <w:rPr>
          <w:rFonts w:ascii="Arial" w:hAnsi="Arial" w:cs="Arial"/>
        </w:rPr>
      </w:pPr>
      <w:r w:rsidRPr="009E4FB6">
        <w:rPr>
          <w:rFonts w:ascii="Arial" w:hAnsi="Arial" w:cs="Arial"/>
        </w:rPr>
        <w:t>Exporting sleep state data to .csv</w:t>
      </w:r>
      <w:r>
        <w:rPr>
          <w:rFonts w:ascii="Arial" w:hAnsi="Arial" w:cs="Arial"/>
        </w:rPr>
        <w:t>:</w:t>
      </w:r>
    </w:p>
    <w:p w:rsidR="009E4FB6" w:rsidRDefault="009E4FB6" w:rsidP="009E4FB6">
      <w:pPr>
        <w:pStyle w:val="ListParagraph"/>
        <w:ind w:left="0" w:firstLine="720"/>
        <w:rPr>
          <w:rFonts w:ascii="Arial" w:hAnsi="Arial" w:cs="Arial"/>
        </w:rPr>
      </w:pPr>
      <w:r>
        <w:rPr>
          <w:rFonts w:ascii="Arial" w:hAnsi="Arial" w:cs="Arial"/>
        </w:rPr>
        <w:t>Tools</w:t>
      </w:r>
      <w:r w:rsidRPr="00FC2454">
        <w:rPr>
          <w:rFonts w:ascii="Arial" w:hAnsi="Arial" w:cs="Arial"/>
        </w:rPr>
        <w:t xml:space="preserve"> → Export </w:t>
      </w:r>
      <w:proofErr w:type="spellStart"/>
      <w:r>
        <w:rPr>
          <w:rFonts w:ascii="Arial" w:hAnsi="Arial" w:cs="Arial"/>
        </w:rPr>
        <w:t>Hypnogram</w:t>
      </w:r>
      <w:proofErr w:type="spellEnd"/>
      <w:r>
        <w:rPr>
          <w:rFonts w:ascii="Arial" w:hAnsi="Arial" w:cs="Arial"/>
        </w:rPr>
        <w:t xml:space="preserve"> as ASCII...</w:t>
      </w:r>
    </w:p>
    <w:p w:rsidR="009E4FB6" w:rsidRPr="009E4FB6" w:rsidRDefault="009E4FB6" w:rsidP="009E4FB6">
      <w:pPr>
        <w:pStyle w:val="ListParagraph"/>
        <w:rPr>
          <w:rFonts w:ascii="Arial" w:hAnsi="Arial" w:cs="Arial"/>
        </w:rPr>
      </w:pPr>
    </w:p>
    <w:p w:rsidR="003F149D" w:rsidRPr="0082798A" w:rsidRDefault="003F149D" w:rsidP="003F149D">
      <w:pPr>
        <w:rPr>
          <w:rFonts w:ascii="Arial" w:hAnsi="Arial" w:cs="Arial"/>
          <w:b/>
        </w:rPr>
      </w:pPr>
      <w:r w:rsidRPr="0082798A">
        <w:rPr>
          <w:rFonts w:ascii="Arial" w:hAnsi="Arial" w:cs="Arial"/>
          <w:b/>
        </w:rPr>
        <w:lastRenderedPageBreak/>
        <w:t xml:space="preserve">Exporting data from </w:t>
      </w:r>
      <w:r>
        <w:rPr>
          <w:rFonts w:ascii="Arial" w:hAnsi="Arial" w:cs="Arial"/>
          <w:b/>
        </w:rPr>
        <w:t>Profusion PSG3</w:t>
      </w:r>
      <w:r w:rsidRPr="0082798A">
        <w:rPr>
          <w:rFonts w:ascii="Arial" w:hAnsi="Arial" w:cs="Arial"/>
          <w:b/>
        </w:rPr>
        <w:t xml:space="preserve"> </w:t>
      </w:r>
      <w:r>
        <w:rPr>
          <w:rFonts w:ascii="Arial" w:hAnsi="Arial" w:cs="Arial"/>
          <w:b/>
        </w:rPr>
        <w:t>v3.4 using .XML (</w:t>
      </w:r>
      <w:proofErr w:type="spellStart"/>
      <w:r>
        <w:rPr>
          <w:rFonts w:ascii="Arial" w:hAnsi="Arial" w:cs="Arial"/>
          <w:b/>
        </w:rPr>
        <w:t>ProfusionXML</w:t>
      </w:r>
      <w:proofErr w:type="spellEnd"/>
      <w:r>
        <w:rPr>
          <w:rFonts w:ascii="Arial" w:hAnsi="Arial" w:cs="Arial"/>
          <w:b/>
        </w:rPr>
        <w:t>)</w:t>
      </w:r>
    </w:p>
    <w:p w:rsidR="003F149D" w:rsidRDefault="003F149D" w:rsidP="003F149D">
      <w:pPr>
        <w:pStyle w:val="ListParagraph"/>
        <w:numPr>
          <w:ilvl w:val="0"/>
          <w:numId w:val="21"/>
        </w:numPr>
        <w:ind w:left="720"/>
        <w:rPr>
          <w:rFonts w:ascii="Arial" w:hAnsi="Arial" w:cs="Arial"/>
        </w:rPr>
      </w:pPr>
      <w:r w:rsidRPr="009E4FB6">
        <w:rPr>
          <w:rFonts w:ascii="Arial" w:hAnsi="Arial" w:cs="Arial"/>
        </w:rPr>
        <w:t>Exporting signals to .</w:t>
      </w:r>
      <w:proofErr w:type="spellStart"/>
      <w:r w:rsidRPr="009E4FB6">
        <w:rPr>
          <w:rFonts w:ascii="Arial" w:hAnsi="Arial" w:cs="Arial"/>
        </w:rPr>
        <w:t>edf</w:t>
      </w:r>
      <w:proofErr w:type="spellEnd"/>
      <w:r w:rsidRPr="009E4FB6">
        <w:rPr>
          <w:rFonts w:ascii="Arial" w:hAnsi="Arial" w:cs="Arial"/>
        </w:rPr>
        <w:t>:</w:t>
      </w:r>
    </w:p>
    <w:p w:rsidR="003F149D" w:rsidRDefault="003F149D" w:rsidP="003F149D">
      <w:pPr>
        <w:pStyle w:val="ListParagraph"/>
        <w:ind w:left="0" w:firstLine="720"/>
        <w:rPr>
          <w:rFonts w:ascii="Arial" w:hAnsi="Arial" w:cs="Arial"/>
        </w:rPr>
      </w:pPr>
      <w:r>
        <w:rPr>
          <w:rFonts w:ascii="Arial" w:hAnsi="Arial" w:cs="Arial"/>
        </w:rPr>
        <w:t>Tools</w:t>
      </w:r>
      <w:r w:rsidRPr="00FC2454">
        <w:rPr>
          <w:rFonts w:ascii="Arial" w:hAnsi="Arial" w:cs="Arial"/>
        </w:rPr>
        <w:t xml:space="preserve"> → Export </w:t>
      </w:r>
      <w:r>
        <w:rPr>
          <w:rFonts w:ascii="Arial" w:hAnsi="Arial" w:cs="Arial"/>
        </w:rPr>
        <w:t>as EDF...</w:t>
      </w:r>
    </w:p>
    <w:p w:rsidR="003F149D" w:rsidRDefault="003F149D" w:rsidP="003F149D">
      <w:pPr>
        <w:pStyle w:val="ListParagraph"/>
        <w:ind w:left="0" w:firstLine="720"/>
        <w:rPr>
          <w:ins w:id="44" w:author="szs88" w:date="2015-08-18T15:54:00Z"/>
          <w:rFonts w:ascii="Arial" w:hAnsi="Arial" w:cs="Arial"/>
        </w:rPr>
      </w:pPr>
      <w:r>
        <w:rPr>
          <w:rFonts w:ascii="Arial" w:hAnsi="Arial" w:cs="Arial"/>
        </w:rPr>
        <w:t>The .xml file accompanying the EDF contains the scoring/staging annotations data</w:t>
      </w:r>
    </w:p>
    <w:p w:rsidR="0068401C" w:rsidRDefault="0068401C" w:rsidP="003F149D">
      <w:pPr>
        <w:pStyle w:val="ListParagraph"/>
        <w:ind w:left="0" w:firstLine="720"/>
        <w:rPr>
          <w:rFonts w:ascii="Arial" w:hAnsi="Arial" w:cs="Arial"/>
        </w:rPr>
      </w:pPr>
    </w:p>
    <w:p w:rsidR="007214FB" w:rsidRPr="009F2DB9" w:rsidRDefault="003F149D" w:rsidP="003F149D">
      <w:pPr>
        <w:pStyle w:val="ListParagraph"/>
        <w:ind w:left="0"/>
        <w:rPr>
          <w:rFonts w:ascii="Arial" w:hAnsi="Arial" w:cs="Arial"/>
          <w:b/>
        </w:rPr>
      </w:pPr>
      <w:r w:rsidRPr="00FC2454">
        <w:rPr>
          <w:rFonts w:ascii="Arial" w:hAnsi="Arial" w:cs="Arial"/>
        </w:rPr>
        <w:t xml:space="preserve"> </w:t>
      </w:r>
      <w:r w:rsidR="009F2DB9" w:rsidRPr="009F2DB9">
        <w:rPr>
          <w:rFonts w:ascii="Arial" w:hAnsi="Arial" w:cs="Arial"/>
          <w:b/>
        </w:rPr>
        <w:t>Exporting data from Spike v</w:t>
      </w:r>
      <w:r>
        <w:rPr>
          <w:rFonts w:ascii="Arial" w:hAnsi="Arial" w:cs="Arial"/>
          <w:b/>
        </w:rPr>
        <w:t>7.11 (Spike)</w:t>
      </w:r>
    </w:p>
    <w:p w:rsidR="009F2DB9" w:rsidRDefault="009F2DB9" w:rsidP="004F5DF2">
      <w:pPr>
        <w:pStyle w:val="ListParagraph"/>
        <w:numPr>
          <w:ilvl w:val="0"/>
          <w:numId w:val="17"/>
        </w:numPr>
        <w:ind w:left="720"/>
        <w:rPr>
          <w:rFonts w:ascii="Arial" w:hAnsi="Arial" w:cs="Arial"/>
        </w:rPr>
      </w:pPr>
      <w:r>
        <w:rPr>
          <w:rFonts w:ascii="Arial" w:hAnsi="Arial" w:cs="Arial"/>
        </w:rPr>
        <w:t>Channels denoting arousals/events must be named “</w:t>
      </w:r>
      <w:proofErr w:type="spellStart"/>
      <w:r>
        <w:rPr>
          <w:rFonts w:ascii="Arial" w:hAnsi="Arial" w:cs="Arial"/>
        </w:rPr>
        <w:t>Evts</w:t>
      </w:r>
      <w:proofErr w:type="spellEnd"/>
      <w:r>
        <w:rPr>
          <w:rFonts w:ascii="Arial" w:hAnsi="Arial" w:cs="Arial"/>
        </w:rPr>
        <w:t>” or “</w:t>
      </w:r>
      <w:proofErr w:type="spellStart"/>
      <w:r>
        <w:rPr>
          <w:rFonts w:ascii="Arial" w:hAnsi="Arial" w:cs="Arial"/>
        </w:rPr>
        <w:t>New_Evts</w:t>
      </w:r>
      <w:proofErr w:type="spellEnd"/>
      <w:r>
        <w:rPr>
          <w:rFonts w:ascii="Arial" w:hAnsi="Arial" w:cs="Arial"/>
        </w:rPr>
        <w:t xml:space="preserve">”. </w:t>
      </w:r>
      <w:r w:rsidR="004F5DF2">
        <w:rPr>
          <w:rFonts w:ascii="Arial" w:hAnsi="Arial" w:cs="Arial"/>
        </w:rPr>
        <w:t>If there are two channels of arousals and respiratory events, rename one of these “Evts2”.</w:t>
      </w:r>
    </w:p>
    <w:p w:rsidR="009F2DB9" w:rsidRDefault="009F2DB9" w:rsidP="009F2DB9">
      <w:pPr>
        <w:pStyle w:val="ListParagraph"/>
        <w:ind w:left="0" w:firstLine="720"/>
        <w:rPr>
          <w:rFonts w:ascii="Arial" w:hAnsi="Arial" w:cs="Arial"/>
        </w:rPr>
      </w:pPr>
    </w:p>
    <w:p w:rsidR="00B6445E" w:rsidRDefault="00B6445E" w:rsidP="009F2DB9">
      <w:pPr>
        <w:pStyle w:val="ListParagraph"/>
        <w:ind w:left="0" w:firstLine="720"/>
        <w:rPr>
          <w:rFonts w:ascii="Arial" w:hAnsi="Arial" w:cs="Arial"/>
        </w:rPr>
      </w:pPr>
      <w:r>
        <w:rPr>
          <w:rFonts w:ascii="Arial" w:hAnsi="Arial" w:cs="Arial"/>
          <w:noProof/>
        </w:rPr>
        <w:drawing>
          <wp:inline distT="0" distB="0" distL="0" distR="0" wp14:anchorId="354BDE41" wp14:editId="3A9A246D">
            <wp:extent cx="4562475" cy="99314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562475" cy="993140"/>
                    </a:xfrm>
                    <a:prstGeom prst="rect">
                      <a:avLst/>
                    </a:prstGeom>
                    <a:noFill/>
                    <a:ln w="9525">
                      <a:noFill/>
                      <a:miter lim="800000"/>
                      <a:headEnd/>
                      <a:tailEnd/>
                    </a:ln>
                  </pic:spPr>
                </pic:pic>
              </a:graphicData>
            </a:graphic>
          </wp:inline>
        </w:drawing>
      </w:r>
    </w:p>
    <w:p w:rsidR="00B6445E" w:rsidRPr="00263F73" w:rsidRDefault="00B6445E" w:rsidP="00B6445E">
      <w:pPr>
        <w:pStyle w:val="FigureText"/>
      </w:pPr>
      <w:proofErr w:type="gramStart"/>
      <w:r w:rsidRPr="00263F73">
        <w:t xml:space="preserve">Figure </w:t>
      </w:r>
      <w:r>
        <w:t>2</w:t>
      </w:r>
      <w:r w:rsidRPr="00263F73">
        <w:t>.</w:t>
      </w:r>
      <w:proofErr w:type="gramEnd"/>
      <w:r w:rsidRPr="00263F73">
        <w:t xml:space="preserve"> </w:t>
      </w:r>
      <w:r>
        <w:t xml:space="preserve">Change </w:t>
      </w:r>
      <w:r w:rsidR="003F149D">
        <w:t xml:space="preserve">event </w:t>
      </w:r>
      <w:r>
        <w:t>channel name</w:t>
      </w:r>
      <w:r w:rsidR="003F149D">
        <w:t>s</w:t>
      </w:r>
      <w:r>
        <w:t xml:space="preserve"> </w:t>
      </w:r>
      <w:r w:rsidR="003F149D">
        <w:t xml:space="preserve">to </w:t>
      </w:r>
      <w:proofErr w:type="spellStart"/>
      <w:r w:rsidR="003F149D">
        <w:t>Evts</w:t>
      </w:r>
      <w:proofErr w:type="spellEnd"/>
      <w:r w:rsidR="003F149D">
        <w:t xml:space="preserve"> and Evts2. </w:t>
      </w:r>
    </w:p>
    <w:p w:rsidR="00B6445E" w:rsidRPr="00FC2454" w:rsidRDefault="00B6445E" w:rsidP="009F2DB9">
      <w:pPr>
        <w:pStyle w:val="ListParagraph"/>
        <w:ind w:left="0" w:firstLine="720"/>
        <w:rPr>
          <w:rFonts w:ascii="Arial" w:hAnsi="Arial" w:cs="Arial"/>
        </w:rPr>
      </w:pPr>
    </w:p>
    <w:p w:rsidR="009F2DB9" w:rsidRDefault="004F5DF2" w:rsidP="009F2DB9">
      <w:pPr>
        <w:pStyle w:val="ListParagraph"/>
        <w:numPr>
          <w:ilvl w:val="0"/>
          <w:numId w:val="17"/>
        </w:numPr>
        <w:ind w:firstLine="360"/>
        <w:rPr>
          <w:rFonts w:ascii="Arial" w:hAnsi="Arial" w:cs="Arial"/>
        </w:rPr>
      </w:pPr>
      <w:r>
        <w:rPr>
          <w:rFonts w:ascii="Arial" w:hAnsi="Arial" w:cs="Arial"/>
        </w:rPr>
        <w:t>Possible channel names</w:t>
      </w:r>
      <w:r w:rsidR="009F2DB9">
        <w:rPr>
          <w:rFonts w:ascii="Arial" w:hAnsi="Arial" w:cs="Arial"/>
        </w:rPr>
        <w:t>:</w:t>
      </w:r>
      <w:r w:rsidR="009F2DB9" w:rsidRPr="009E4FB6">
        <w:rPr>
          <w:rFonts w:ascii="Arial" w:hAnsi="Arial" w:cs="Arial"/>
        </w:rPr>
        <w:t xml:space="preserve"> </w:t>
      </w:r>
    </w:p>
    <w:p w:rsidR="004F5DF2" w:rsidRDefault="004F5DF2" w:rsidP="00B6445E">
      <w:pPr>
        <w:pStyle w:val="ListParagraph"/>
        <w:numPr>
          <w:ilvl w:val="1"/>
          <w:numId w:val="19"/>
        </w:numPr>
        <w:rPr>
          <w:rFonts w:ascii="Arial" w:hAnsi="Arial" w:cs="Arial"/>
        </w:rPr>
      </w:pPr>
      <w:r w:rsidRPr="004F5DF2">
        <w:rPr>
          <w:rFonts w:ascii="Arial" w:hAnsi="Arial" w:cs="Arial"/>
        </w:rPr>
        <w:t>'</w:t>
      </w:r>
      <w:proofErr w:type="spellStart"/>
      <w:r w:rsidRPr="004F5DF2">
        <w:rPr>
          <w:rFonts w:ascii="Arial" w:hAnsi="Arial" w:cs="Arial"/>
        </w:rPr>
        <w:t>Pnasal</w:t>
      </w:r>
      <w:proofErr w:type="spellEnd"/>
      <w:r w:rsidRPr="004F5DF2">
        <w:rPr>
          <w:rFonts w:ascii="Arial" w:hAnsi="Arial" w:cs="Arial"/>
        </w:rPr>
        <w:t>','</w:t>
      </w:r>
      <w:proofErr w:type="spellStart"/>
      <w:r w:rsidRPr="004F5DF2">
        <w:rPr>
          <w:rFonts w:ascii="Arial" w:hAnsi="Arial" w:cs="Arial"/>
        </w:rPr>
        <w:t>PNasal</w:t>
      </w:r>
      <w:proofErr w:type="spellEnd"/>
      <w:r w:rsidRPr="004F5DF2">
        <w:rPr>
          <w:rFonts w:ascii="Arial" w:hAnsi="Arial" w:cs="Arial"/>
        </w:rPr>
        <w:t>','</w:t>
      </w:r>
      <w:proofErr w:type="spellStart"/>
      <w:r w:rsidRPr="004F5DF2">
        <w:rPr>
          <w:rFonts w:ascii="Arial" w:hAnsi="Arial" w:cs="Arial"/>
        </w:rPr>
        <w:t>Pmask</w:t>
      </w:r>
      <w:proofErr w:type="spellEnd"/>
      <w:r w:rsidRPr="004F5DF2">
        <w:rPr>
          <w:rFonts w:ascii="Arial" w:hAnsi="Arial" w:cs="Arial"/>
        </w:rPr>
        <w:t>','</w:t>
      </w:r>
      <w:proofErr w:type="spellStart"/>
      <w:r w:rsidRPr="004F5DF2">
        <w:rPr>
          <w:rFonts w:ascii="Arial" w:hAnsi="Arial" w:cs="Arial"/>
        </w:rPr>
        <w:t>PMask</w:t>
      </w:r>
      <w:proofErr w:type="spellEnd"/>
      <w:r w:rsidRPr="004F5DF2">
        <w:rPr>
          <w:rFonts w:ascii="Arial" w:hAnsi="Arial" w:cs="Arial"/>
        </w:rPr>
        <w:t>','</w:t>
      </w:r>
      <w:proofErr w:type="spellStart"/>
      <w:r w:rsidRPr="004F5DF2">
        <w:rPr>
          <w:rFonts w:ascii="Arial" w:hAnsi="Arial" w:cs="Arial"/>
        </w:rPr>
        <w:t>Vflow</w:t>
      </w:r>
      <w:proofErr w:type="spellEnd"/>
      <w:r w:rsidRPr="004F5DF2">
        <w:rPr>
          <w:rFonts w:ascii="Arial" w:hAnsi="Arial" w:cs="Arial"/>
        </w:rPr>
        <w:t>'</w:t>
      </w:r>
    </w:p>
    <w:p w:rsidR="004F5DF2" w:rsidRDefault="004F5DF2" w:rsidP="00B6445E">
      <w:pPr>
        <w:pStyle w:val="ListParagraph"/>
        <w:numPr>
          <w:ilvl w:val="1"/>
          <w:numId w:val="19"/>
        </w:numPr>
        <w:rPr>
          <w:rFonts w:ascii="Arial" w:hAnsi="Arial" w:cs="Arial"/>
        </w:rPr>
      </w:pPr>
      <w:r w:rsidRPr="004F5DF2">
        <w:rPr>
          <w:rFonts w:ascii="Arial" w:hAnsi="Arial" w:cs="Arial"/>
        </w:rPr>
        <w:t>'SaO2','SpO2','Sat','Sao2','Spo2','O2sat','o2sat'</w:t>
      </w:r>
    </w:p>
    <w:p w:rsidR="004F5DF2" w:rsidRDefault="004F5DF2" w:rsidP="00B6445E">
      <w:pPr>
        <w:pStyle w:val="ListParagraph"/>
        <w:numPr>
          <w:ilvl w:val="1"/>
          <w:numId w:val="19"/>
        </w:numPr>
        <w:rPr>
          <w:rFonts w:ascii="Arial" w:hAnsi="Arial" w:cs="Arial"/>
        </w:rPr>
      </w:pPr>
      <w:r w:rsidRPr="004F5DF2">
        <w:rPr>
          <w:rFonts w:ascii="Arial" w:hAnsi="Arial" w:cs="Arial"/>
        </w:rPr>
        <w:t>'Thorax','RC','Chest','CHEST','Belt2'</w:t>
      </w:r>
    </w:p>
    <w:p w:rsidR="004F5DF2" w:rsidRDefault="004F5DF2" w:rsidP="00B6445E">
      <w:pPr>
        <w:pStyle w:val="ListParagraph"/>
        <w:numPr>
          <w:ilvl w:val="1"/>
          <w:numId w:val="19"/>
        </w:numPr>
        <w:rPr>
          <w:rFonts w:ascii="Arial" w:hAnsi="Arial" w:cs="Arial"/>
        </w:rPr>
      </w:pPr>
      <w:r w:rsidRPr="004F5DF2">
        <w:rPr>
          <w:rFonts w:ascii="Arial" w:hAnsi="Arial" w:cs="Arial"/>
        </w:rPr>
        <w:t>'Abdomen','ABD','Abdom','ABDM','Belt1'</w:t>
      </w:r>
    </w:p>
    <w:p w:rsidR="004F5DF2" w:rsidRDefault="004F5DF2" w:rsidP="00B6445E">
      <w:pPr>
        <w:pStyle w:val="ListParagraph"/>
        <w:numPr>
          <w:ilvl w:val="1"/>
          <w:numId w:val="19"/>
        </w:numPr>
        <w:rPr>
          <w:rFonts w:ascii="Arial" w:hAnsi="Arial" w:cs="Arial"/>
        </w:rPr>
      </w:pPr>
      <w:r w:rsidRPr="004F5DF2">
        <w:rPr>
          <w:rFonts w:ascii="Arial" w:hAnsi="Arial" w:cs="Arial"/>
        </w:rPr>
        <w:t>'Position','</w:t>
      </w:r>
      <w:proofErr w:type="spellStart"/>
      <w:r w:rsidRPr="004F5DF2">
        <w:rPr>
          <w:rFonts w:ascii="Arial" w:hAnsi="Arial" w:cs="Arial"/>
        </w:rPr>
        <w:t>Pos</w:t>
      </w:r>
      <w:proofErr w:type="spellEnd"/>
      <w:r w:rsidRPr="004F5DF2">
        <w:rPr>
          <w:rFonts w:ascii="Arial" w:hAnsi="Arial" w:cs="Arial"/>
        </w:rPr>
        <w:t>','</w:t>
      </w:r>
      <w:proofErr w:type="spellStart"/>
      <w:r w:rsidRPr="004F5DF2">
        <w:rPr>
          <w:rFonts w:ascii="Arial" w:hAnsi="Arial" w:cs="Arial"/>
        </w:rPr>
        <w:t>pos</w:t>
      </w:r>
      <w:proofErr w:type="spellEnd"/>
      <w:r w:rsidRPr="004F5DF2">
        <w:rPr>
          <w:rFonts w:ascii="Arial" w:hAnsi="Arial" w:cs="Arial"/>
        </w:rPr>
        <w:t>','position'</w:t>
      </w:r>
    </w:p>
    <w:p w:rsidR="004F5DF2" w:rsidRDefault="004F5DF2" w:rsidP="00B6445E">
      <w:pPr>
        <w:pStyle w:val="ListParagraph"/>
        <w:numPr>
          <w:ilvl w:val="1"/>
          <w:numId w:val="19"/>
        </w:numPr>
        <w:rPr>
          <w:rFonts w:ascii="Arial" w:hAnsi="Arial" w:cs="Arial"/>
        </w:rPr>
      </w:pPr>
      <w:r w:rsidRPr="004F5DF2">
        <w:rPr>
          <w:rFonts w:ascii="Arial" w:hAnsi="Arial" w:cs="Arial"/>
        </w:rPr>
        <w:t>'EEG','EEG_C3_A2','C3_A2'</w:t>
      </w:r>
    </w:p>
    <w:p w:rsidR="009F2DB9" w:rsidRDefault="009F2DB9" w:rsidP="009F2DB9">
      <w:pPr>
        <w:pStyle w:val="ListParagraph"/>
        <w:ind w:left="360"/>
        <w:rPr>
          <w:rFonts w:ascii="Arial" w:hAnsi="Arial" w:cs="Arial"/>
        </w:rPr>
      </w:pPr>
    </w:p>
    <w:p w:rsidR="00B6445E" w:rsidRPr="00B6445E" w:rsidRDefault="009F2DB9" w:rsidP="00B6445E">
      <w:pPr>
        <w:pStyle w:val="ListParagraph"/>
        <w:numPr>
          <w:ilvl w:val="0"/>
          <w:numId w:val="17"/>
        </w:numPr>
        <w:ind w:firstLine="360"/>
        <w:rPr>
          <w:rFonts w:ascii="Arial" w:hAnsi="Arial" w:cs="Arial"/>
        </w:rPr>
      </w:pPr>
      <w:r w:rsidRPr="009E4FB6">
        <w:rPr>
          <w:rFonts w:ascii="Arial" w:hAnsi="Arial" w:cs="Arial"/>
        </w:rPr>
        <w:t xml:space="preserve">Exporting to </w:t>
      </w:r>
      <w:r w:rsidR="00B6445E">
        <w:rPr>
          <w:rFonts w:ascii="Arial" w:hAnsi="Arial" w:cs="Arial"/>
        </w:rPr>
        <w:t>MATLAB</w:t>
      </w:r>
      <w:r w:rsidR="009A628D">
        <w:rPr>
          <w:rFonts w:ascii="Arial" w:hAnsi="Arial" w:cs="Arial"/>
        </w:rPr>
        <w:t xml:space="preserve">: </w:t>
      </w:r>
    </w:p>
    <w:p w:rsidR="003F149D" w:rsidRDefault="003F149D" w:rsidP="003F149D">
      <w:pPr>
        <w:pStyle w:val="ListParagraph"/>
        <w:ind w:left="1080" w:hanging="360"/>
        <w:rPr>
          <w:rFonts w:ascii="Arial" w:hAnsi="Arial" w:cs="Arial"/>
        </w:rPr>
      </w:pPr>
      <w:r>
        <w:rPr>
          <w:rFonts w:ascii="Arial" w:hAnsi="Arial" w:cs="Arial"/>
        </w:rPr>
        <w:t xml:space="preserve">Ensure the channels in (b) are visible. </w:t>
      </w:r>
    </w:p>
    <w:p w:rsidR="00B6445E" w:rsidRDefault="003F149D" w:rsidP="003F149D">
      <w:pPr>
        <w:pStyle w:val="ListParagraph"/>
        <w:ind w:left="1080" w:hanging="360"/>
        <w:rPr>
          <w:rFonts w:ascii="Arial" w:hAnsi="Arial" w:cs="Arial"/>
        </w:rPr>
      </w:pPr>
      <w:r>
        <w:rPr>
          <w:rFonts w:ascii="Arial" w:hAnsi="Arial" w:cs="Arial"/>
        </w:rPr>
        <w:t xml:space="preserve">File </w:t>
      </w:r>
      <w:r w:rsidRPr="00FC2454">
        <w:rPr>
          <w:rFonts w:ascii="Arial" w:hAnsi="Arial" w:cs="Arial"/>
        </w:rPr>
        <w:t>→</w:t>
      </w:r>
      <w:r>
        <w:rPr>
          <w:rFonts w:ascii="Arial" w:hAnsi="Arial" w:cs="Arial"/>
        </w:rPr>
        <w:t xml:space="preserve"> Export </w:t>
      </w:r>
      <w:proofErr w:type="gramStart"/>
      <w:r>
        <w:rPr>
          <w:rFonts w:ascii="Arial" w:hAnsi="Arial" w:cs="Arial"/>
        </w:rPr>
        <w:t>As</w:t>
      </w:r>
      <w:proofErr w:type="gramEnd"/>
      <w:r>
        <w:rPr>
          <w:rFonts w:ascii="Arial" w:hAnsi="Arial" w:cs="Arial"/>
        </w:rPr>
        <w:t>...</w:t>
      </w:r>
    </w:p>
    <w:p w:rsidR="003F149D" w:rsidRDefault="003F149D" w:rsidP="003F149D">
      <w:pPr>
        <w:pStyle w:val="ListParagraph"/>
        <w:ind w:left="1080" w:hanging="360"/>
        <w:rPr>
          <w:rFonts w:ascii="Arial" w:hAnsi="Arial" w:cs="Arial"/>
        </w:rPr>
      </w:pPr>
      <w:r>
        <w:rPr>
          <w:rFonts w:ascii="Arial" w:hAnsi="Arial" w:cs="Arial"/>
        </w:rPr>
        <w:t xml:space="preserve">Save as type </w:t>
      </w:r>
      <w:proofErr w:type="spellStart"/>
      <w:r>
        <w:rPr>
          <w:rFonts w:ascii="Arial" w:hAnsi="Arial" w:cs="Arial"/>
        </w:rPr>
        <w:t>Matlab</w:t>
      </w:r>
      <w:proofErr w:type="spellEnd"/>
      <w:r>
        <w:rPr>
          <w:rFonts w:ascii="Arial" w:hAnsi="Arial" w:cs="Arial"/>
        </w:rPr>
        <w:t xml:space="preserve"> data (.mat)</w:t>
      </w:r>
    </w:p>
    <w:p w:rsidR="003F149D" w:rsidRDefault="003F149D" w:rsidP="003F149D">
      <w:pPr>
        <w:pStyle w:val="ListParagraph"/>
        <w:ind w:left="1080" w:hanging="360"/>
        <w:rPr>
          <w:rFonts w:ascii="Arial" w:hAnsi="Arial" w:cs="Arial"/>
        </w:rPr>
      </w:pPr>
      <w:r>
        <w:rPr>
          <w:rFonts w:ascii="Arial" w:hAnsi="Arial" w:cs="Arial"/>
        </w:rPr>
        <w:t>Channel list: “Visible Channels”</w:t>
      </w:r>
    </w:p>
    <w:p w:rsidR="003F149D" w:rsidRDefault="003F149D" w:rsidP="003F149D">
      <w:pPr>
        <w:pStyle w:val="ListParagraph"/>
        <w:ind w:left="1080" w:hanging="360"/>
        <w:rPr>
          <w:rFonts w:ascii="Arial" w:hAnsi="Arial" w:cs="Arial"/>
        </w:rPr>
      </w:pPr>
      <w:r>
        <w:rPr>
          <w:rFonts w:ascii="Arial" w:hAnsi="Arial" w:cs="Arial"/>
        </w:rPr>
        <w:t xml:space="preserve">Time range: 0 to </w:t>
      </w:r>
      <w:proofErr w:type="spellStart"/>
      <w:proofErr w:type="gramStart"/>
      <w:r>
        <w:rPr>
          <w:rFonts w:ascii="Arial" w:hAnsi="Arial" w:cs="Arial"/>
        </w:rPr>
        <w:t>Maxtime</w:t>
      </w:r>
      <w:proofErr w:type="spellEnd"/>
      <w:r>
        <w:rPr>
          <w:rFonts w:ascii="Arial" w:hAnsi="Arial" w:cs="Arial"/>
        </w:rPr>
        <w:t>()</w:t>
      </w:r>
      <w:proofErr w:type="gramEnd"/>
    </w:p>
    <w:p w:rsidR="003F149D" w:rsidRDefault="003F149D" w:rsidP="003F149D">
      <w:pPr>
        <w:pStyle w:val="ListParagraph"/>
        <w:ind w:left="1080" w:hanging="360"/>
        <w:rPr>
          <w:rFonts w:ascii="Arial" w:hAnsi="Arial" w:cs="Arial"/>
        </w:rPr>
      </w:pPr>
      <w:r>
        <w:rPr>
          <w:rFonts w:ascii="Arial" w:hAnsi="Arial" w:cs="Arial"/>
        </w:rPr>
        <w:t>Click: “Add”</w:t>
      </w:r>
    </w:p>
    <w:p w:rsidR="003F149D" w:rsidRDefault="003F149D" w:rsidP="003F149D">
      <w:pPr>
        <w:pStyle w:val="ListParagraph"/>
        <w:ind w:left="1080" w:hanging="360"/>
        <w:rPr>
          <w:rFonts w:ascii="Arial" w:hAnsi="Arial" w:cs="Arial"/>
        </w:rPr>
      </w:pPr>
      <w:r>
        <w:rPr>
          <w:rFonts w:ascii="Arial" w:hAnsi="Arial" w:cs="Arial"/>
        </w:rPr>
        <w:t>Click: “Export”</w:t>
      </w:r>
    </w:p>
    <w:p w:rsidR="003F149D" w:rsidRDefault="009A628D" w:rsidP="003F149D">
      <w:pPr>
        <w:pStyle w:val="ListParagraph"/>
        <w:ind w:left="1080" w:hanging="360"/>
        <w:rPr>
          <w:rFonts w:ascii="Arial" w:hAnsi="Arial" w:cs="Arial"/>
        </w:rPr>
      </w:pPr>
      <w:r>
        <w:rPr>
          <w:rFonts w:ascii="Arial" w:hAnsi="Arial" w:cs="Arial"/>
        </w:rPr>
        <w:t xml:space="preserve">Unclick “Use source name in </w:t>
      </w:r>
      <w:proofErr w:type="spellStart"/>
      <w:r>
        <w:rPr>
          <w:rFonts w:ascii="Arial" w:hAnsi="Arial" w:cs="Arial"/>
        </w:rPr>
        <w:t>Matlab</w:t>
      </w:r>
      <w:proofErr w:type="spellEnd"/>
      <w:r>
        <w:rPr>
          <w:rFonts w:ascii="Arial" w:hAnsi="Arial" w:cs="Arial"/>
        </w:rPr>
        <w:t xml:space="preserve"> variable names”</w:t>
      </w:r>
    </w:p>
    <w:p w:rsidR="009A628D" w:rsidRDefault="009A628D" w:rsidP="009A628D">
      <w:pPr>
        <w:pStyle w:val="ListParagraph"/>
        <w:ind w:left="1080" w:hanging="360"/>
        <w:rPr>
          <w:rFonts w:ascii="Arial" w:hAnsi="Arial" w:cs="Arial"/>
        </w:rPr>
      </w:pPr>
      <w:r>
        <w:rPr>
          <w:rFonts w:ascii="Arial" w:hAnsi="Arial" w:cs="Arial"/>
        </w:rPr>
        <w:t>Click “Use source channel name in variable names”</w:t>
      </w:r>
    </w:p>
    <w:p w:rsidR="009A628D" w:rsidRDefault="009A628D" w:rsidP="009A628D">
      <w:pPr>
        <w:pStyle w:val="ListParagraph"/>
        <w:ind w:left="1080" w:hanging="360"/>
        <w:rPr>
          <w:rFonts w:ascii="Arial" w:hAnsi="Arial" w:cs="Arial"/>
        </w:rPr>
      </w:pPr>
      <w:r>
        <w:rPr>
          <w:rFonts w:ascii="Arial" w:hAnsi="Arial" w:cs="Arial"/>
        </w:rPr>
        <w:t>Click “OK”</w:t>
      </w:r>
    </w:p>
    <w:p w:rsidR="009A628D" w:rsidRDefault="009A628D" w:rsidP="003F149D">
      <w:pPr>
        <w:pStyle w:val="ListParagraph"/>
        <w:ind w:left="1080" w:hanging="360"/>
        <w:rPr>
          <w:rFonts w:ascii="Arial" w:hAnsi="Arial" w:cs="Arial"/>
        </w:rPr>
      </w:pPr>
    </w:p>
    <w:p w:rsidR="003F149D" w:rsidRDefault="003F149D" w:rsidP="003F149D">
      <w:pPr>
        <w:pStyle w:val="ListParagraph"/>
        <w:ind w:left="1080" w:hanging="360"/>
        <w:rPr>
          <w:rFonts w:ascii="Arial" w:hAnsi="Arial" w:cs="Arial"/>
        </w:rPr>
      </w:pPr>
    </w:p>
    <w:p w:rsidR="003F149D" w:rsidRDefault="003F149D" w:rsidP="003F149D">
      <w:pPr>
        <w:pStyle w:val="ListParagraph"/>
        <w:ind w:left="1080" w:hanging="360"/>
        <w:rPr>
          <w:rFonts w:ascii="Arial" w:hAnsi="Arial" w:cs="Arial"/>
        </w:rPr>
      </w:pPr>
    </w:p>
    <w:p w:rsidR="003F149D" w:rsidRDefault="003F149D" w:rsidP="003F149D">
      <w:pPr>
        <w:pStyle w:val="ListParagraph"/>
        <w:ind w:left="1080" w:hanging="360"/>
        <w:rPr>
          <w:rFonts w:ascii="Arial" w:hAnsi="Arial" w:cs="Arial"/>
        </w:rPr>
      </w:pPr>
    </w:p>
    <w:p w:rsidR="00B6445E" w:rsidRDefault="00B6445E" w:rsidP="00B6445E">
      <w:pPr>
        <w:rPr>
          <w:rFonts w:ascii="Arial" w:hAnsi="Arial" w:cs="Arial"/>
        </w:rPr>
      </w:pPr>
    </w:p>
    <w:p w:rsidR="00B6445E" w:rsidDel="0068401C" w:rsidRDefault="00B6445E" w:rsidP="00B6445E">
      <w:pPr>
        <w:rPr>
          <w:del w:id="45" w:author="szs88" w:date="2015-08-18T15:54:00Z"/>
          <w:rFonts w:ascii="Arial" w:hAnsi="Arial" w:cs="Arial"/>
        </w:rPr>
      </w:pPr>
    </w:p>
    <w:p w:rsidR="00B6445E" w:rsidDel="0068401C" w:rsidRDefault="00B6445E" w:rsidP="00B6445E">
      <w:pPr>
        <w:rPr>
          <w:del w:id="46" w:author="szs88" w:date="2015-08-18T15:54:00Z"/>
          <w:rFonts w:ascii="Arial" w:hAnsi="Arial" w:cs="Arial"/>
        </w:rPr>
      </w:pPr>
    </w:p>
    <w:p w:rsidR="00B6445E" w:rsidRPr="00B6445E" w:rsidDel="0068401C" w:rsidRDefault="00B6445E" w:rsidP="00B6445E">
      <w:pPr>
        <w:rPr>
          <w:del w:id="47" w:author="szs88" w:date="2015-08-18T15:54:00Z"/>
          <w:rFonts w:ascii="Arial" w:hAnsi="Arial" w:cs="Arial"/>
        </w:rPr>
      </w:pPr>
    </w:p>
    <w:p w:rsidR="0034628B" w:rsidRPr="0034628B" w:rsidRDefault="0034628B" w:rsidP="0034628B">
      <w:pPr>
        <w:pStyle w:val="Heading1"/>
      </w:pPr>
      <w:bookmarkStart w:id="48" w:name="OLE_LINK41"/>
      <w:bookmarkStart w:id="49" w:name="OLE_LINK42"/>
      <w:bookmarkEnd w:id="2"/>
      <w:bookmarkEnd w:id="3"/>
      <w:r w:rsidRPr="00C10C50">
        <w:rPr>
          <w:highlight w:val="yellow"/>
          <w:rPrChange w:id="50" w:author="UCSD Medical Center" w:date="2015-06-16T20:48:00Z">
            <w:rPr/>
          </w:rPrChange>
        </w:rPr>
        <w:t>Select</w:t>
      </w:r>
      <w:r w:rsidR="007214FB" w:rsidRPr="00C10C50">
        <w:rPr>
          <w:highlight w:val="yellow"/>
          <w:rPrChange w:id="51" w:author="UCSD Medical Center" w:date="2015-06-16T20:48:00Z">
            <w:rPr/>
          </w:rPrChange>
        </w:rPr>
        <w:t xml:space="preserve"> Data </w:t>
      </w:r>
      <w:r w:rsidRPr="00C10C50">
        <w:rPr>
          <w:highlight w:val="yellow"/>
          <w:rPrChange w:id="52" w:author="UCSD Medical Center" w:date="2015-06-16T20:48:00Z">
            <w:rPr/>
          </w:rPrChange>
        </w:rPr>
        <w:t>to Convert</w:t>
      </w:r>
      <w:r>
        <w:t xml:space="preserve"> </w:t>
      </w:r>
    </w:p>
    <w:bookmarkEnd w:id="48"/>
    <w:bookmarkEnd w:id="49"/>
    <w:p w:rsidR="007214FB" w:rsidRDefault="0034628B" w:rsidP="007214FB">
      <w:pPr>
        <w:rPr>
          <w:rFonts w:ascii="Arial" w:hAnsi="Arial" w:cs="Arial"/>
        </w:rPr>
      </w:pPr>
      <w:r>
        <w:rPr>
          <w:rFonts w:ascii="Arial" w:hAnsi="Arial" w:cs="Arial"/>
        </w:rPr>
        <w:t xml:space="preserve">Use the provided spreadsheet entitled </w:t>
      </w:r>
      <w:bookmarkStart w:id="53" w:name="OLE_LINK49"/>
      <w:r>
        <w:rPr>
          <w:rFonts w:ascii="Arial" w:hAnsi="Arial" w:cs="Arial"/>
        </w:rPr>
        <w:t xml:space="preserve">“ConvertDataSpreadsheet.xlsx” </w:t>
      </w:r>
      <w:bookmarkEnd w:id="53"/>
      <w:r>
        <w:rPr>
          <w:rFonts w:ascii="Arial" w:hAnsi="Arial" w:cs="Arial"/>
        </w:rPr>
        <w:t xml:space="preserve">to tell </w:t>
      </w:r>
      <w:proofErr w:type="spellStart"/>
      <w:r>
        <w:rPr>
          <w:rFonts w:ascii="Arial" w:hAnsi="Arial" w:cs="Arial"/>
        </w:rPr>
        <w:t>PUPbeta</w:t>
      </w:r>
      <w:proofErr w:type="spellEnd"/>
      <w:r>
        <w:rPr>
          <w:rFonts w:ascii="Arial" w:hAnsi="Arial" w:cs="Arial"/>
        </w:rPr>
        <w:t xml:space="preserve"> which files to convert to .mat</w:t>
      </w:r>
    </w:p>
    <w:p w:rsidR="0034628B" w:rsidRDefault="0034628B" w:rsidP="007214FB">
      <w:pPr>
        <w:rPr>
          <w:rFonts w:ascii="Arial" w:hAnsi="Arial" w:cs="Arial"/>
        </w:rPr>
      </w:pPr>
      <w:bookmarkStart w:id="54" w:name="OLE_LINK47"/>
      <w:bookmarkStart w:id="55" w:name="OLE_LINK48"/>
      <w:r>
        <w:rPr>
          <w:rFonts w:ascii="Arial" w:hAnsi="Arial" w:cs="Arial"/>
        </w:rPr>
        <w:t>Cells E3:K4 will looks like this:</w:t>
      </w:r>
    </w:p>
    <w:p w:rsidR="0034628B" w:rsidRPr="00980D7D" w:rsidRDefault="0034628B" w:rsidP="00980D7D">
      <w:pPr>
        <w:spacing w:after="0" w:line="240" w:lineRule="auto"/>
        <w:rPr>
          <w:rFonts w:ascii="Arial" w:hAnsi="Arial" w:cs="Arial"/>
          <w:b/>
        </w:rPr>
      </w:pPr>
      <w:r w:rsidRPr="00980D7D">
        <w:rPr>
          <w:rFonts w:ascii="Arial" w:hAnsi="Arial" w:cs="Arial"/>
          <w:b/>
        </w:rPr>
        <w:t>Filename Information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368"/>
        <w:gridCol w:w="1368"/>
        <w:gridCol w:w="1368"/>
        <w:gridCol w:w="1368"/>
        <w:gridCol w:w="1368"/>
        <w:gridCol w:w="1368"/>
      </w:tblGrid>
      <w:tr w:rsidR="0034628B" w:rsidTr="005E11BE">
        <w:tc>
          <w:tcPr>
            <w:tcW w:w="1368" w:type="dxa"/>
            <w:tcBorders>
              <w:bottom w:val="single" w:sz="4" w:space="0" w:color="auto"/>
            </w:tcBorders>
          </w:tcPr>
          <w:p w:rsidR="0034628B" w:rsidRDefault="0034628B" w:rsidP="005E11BE">
            <w:pPr>
              <w:jc w:val="center"/>
              <w:rPr>
                <w:rFonts w:ascii="Arial" w:hAnsi="Arial" w:cs="Arial"/>
              </w:rPr>
            </w:pPr>
            <w:bookmarkStart w:id="56" w:name="_Hlk394960701"/>
            <w:bookmarkStart w:id="57" w:name="OLE_LINK45"/>
            <w:bookmarkStart w:id="58" w:name="OLE_LINK46"/>
            <w:r>
              <w:rPr>
                <w:rFonts w:ascii="Arial" w:hAnsi="Arial" w:cs="Arial"/>
              </w:rPr>
              <w:t>Signals</w:t>
            </w:r>
          </w:p>
        </w:tc>
        <w:tc>
          <w:tcPr>
            <w:tcW w:w="1368" w:type="dxa"/>
            <w:tcBorders>
              <w:bottom w:val="single" w:sz="4" w:space="0" w:color="auto"/>
            </w:tcBorders>
          </w:tcPr>
          <w:p w:rsidR="0034628B" w:rsidRDefault="005E11BE" w:rsidP="005E11BE">
            <w:pPr>
              <w:jc w:val="center"/>
              <w:rPr>
                <w:rFonts w:ascii="Arial" w:hAnsi="Arial" w:cs="Arial"/>
              </w:rPr>
            </w:pPr>
            <w:r>
              <w:rPr>
                <w:rFonts w:ascii="Arial" w:hAnsi="Arial" w:cs="Arial"/>
              </w:rPr>
              <w:t>Events</w:t>
            </w:r>
          </w:p>
        </w:tc>
        <w:tc>
          <w:tcPr>
            <w:tcW w:w="1368" w:type="dxa"/>
            <w:tcBorders>
              <w:bottom w:val="single" w:sz="4" w:space="0" w:color="auto"/>
            </w:tcBorders>
          </w:tcPr>
          <w:p w:rsidR="0034628B" w:rsidRDefault="005E11BE" w:rsidP="005E11BE">
            <w:pPr>
              <w:jc w:val="center"/>
              <w:rPr>
                <w:rFonts w:ascii="Arial" w:hAnsi="Arial" w:cs="Arial"/>
              </w:rPr>
            </w:pPr>
            <w:r>
              <w:rPr>
                <w:rFonts w:ascii="Arial" w:hAnsi="Arial" w:cs="Arial"/>
              </w:rPr>
              <w:t>Sleep</w:t>
            </w:r>
          </w:p>
        </w:tc>
        <w:tc>
          <w:tcPr>
            <w:tcW w:w="1368" w:type="dxa"/>
            <w:tcBorders>
              <w:bottom w:val="single" w:sz="4" w:space="0" w:color="auto"/>
            </w:tcBorders>
          </w:tcPr>
          <w:p w:rsidR="0034628B" w:rsidRDefault="005E11BE" w:rsidP="005E11BE">
            <w:pPr>
              <w:jc w:val="center"/>
              <w:rPr>
                <w:rFonts w:ascii="Arial" w:hAnsi="Arial" w:cs="Arial"/>
              </w:rPr>
            </w:pPr>
            <w:r>
              <w:rPr>
                <w:rFonts w:ascii="Arial" w:hAnsi="Arial" w:cs="Arial"/>
              </w:rPr>
              <w:t>Signals Dir</w:t>
            </w:r>
          </w:p>
        </w:tc>
        <w:tc>
          <w:tcPr>
            <w:tcW w:w="1368" w:type="dxa"/>
            <w:tcBorders>
              <w:bottom w:val="single" w:sz="4" w:space="0" w:color="auto"/>
            </w:tcBorders>
          </w:tcPr>
          <w:p w:rsidR="0034628B" w:rsidRDefault="005E11BE" w:rsidP="005E11BE">
            <w:pPr>
              <w:jc w:val="center"/>
              <w:rPr>
                <w:rFonts w:ascii="Arial" w:hAnsi="Arial" w:cs="Arial"/>
              </w:rPr>
            </w:pPr>
            <w:r>
              <w:rPr>
                <w:rFonts w:ascii="Arial" w:hAnsi="Arial" w:cs="Arial"/>
              </w:rPr>
              <w:t>Events Dir</w:t>
            </w:r>
          </w:p>
        </w:tc>
        <w:tc>
          <w:tcPr>
            <w:tcW w:w="1368" w:type="dxa"/>
            <w:tcBorders>
              <w:bottom w:val="single" w:sz="4" w:space="0" w:color="auto"/>
            </w:tcBorders>
          </w:tcPr>
          <w:p w:rsidR="0034628B" w:rsidRDefault="005E11BE" w:rsidP="005E11BE">
            <w:pPr>
              <w:jc w:val="center"/>
              <w:rPr>
                <w:rFonts w:ascii="Arial" w:hAnsi="Arial" w:cs="Arial"/>
              </w:rPr>
            </w:pPr>
            <w:r>
              <w:rPr>
                <w:rFonts w:ascii="Arial" w:hAnsi="Arial" w:cs="Arial"/>
              </w:rPr>
              <w:t>Sleep Dir</w:t>
            </w:r>
          </w:p>
        </w:tc>
        <w:tc>
          <w:tcPr>
            <w:tcW w:w="1368" w:type="dxa"/>
            <w:tcBorders>
              <w:bottom w:val="single" w:sz="4" w:space="0" w:color="auto"/>
            </w:tcBorders>
          </w:tcPr>
          <w:p w:rsidR="0034628B" w:rsidRDefault="005E11BE" w:rsidP="005E11BE">
            <w:pPr>
              <w:jc w:val="center"/>
              <w:rPr>
                <w:rFonts w:ascii="Arial" w:hAnsi="Arial" w:cs="Arial"/>
              </w:rPr>
            </w:pPr>
            <w:r>
              <w:rPr>
                <w:rFonts w:ascii="Arial" w:hAnsi="Arial" w:cs="Arial"/>
              </w:rPr>
              <w:t>System</w:t>
            </w:r>
          </w:p>
        </w:tc>
      </w:tr>
      <w:bookmarkEnd w:id="56"/>
      <w:tr w:rsidR="0034628B" w:rsidTr="005E11BE">
        <w:tc>
          <w:tcPr>
            <w:tcW w:w="1368" w:type="dxa"/>
            <w:tcBorders>
              <w:top w:val="single" w:sz="4" w:space="0" w:color="auto"/>
              <w:bottom w:val="single" w:sz="4" w:space="0" w:color="auto"/>
            </w:tcBorders>
            <w:shd w:val="clear" w:color="auto" w:fill="D9D9D9" w:themeFill="background1" w:themeFillShade="D9"/>
          </w:tcPr>
          <w:p w:rsidR="0034628B" w:rsidRDefault="005E11BE" w:rsidP="005E11BE">
            <w:pPr>
              <w:jc w:val="center"/>
              <w:rPr>
                <w:rFonts w:ascii="Arial" w:hAnsi="Arial" w:cs="Arial"/>
              </w:rPr>
            </w:pPr>
            <w:r>
              <w:rPr>
                <w:rFonts w:ascii="Arial" w:hAnsi="Arial" w:cs="Arial"/>
              </w:rPr>
              <w:t>1234.edf</w:t>
            </w:r>
          </w:p>
        </w:tc>
        <w:tc>
          <w:tcPr>
            <w:tcW w:w="1368" w:type="dxa"/>
            <w:tcBorders>
              <w:top w:val="single" w:sz="4" w:space="0" w:color="auto"/>
              <w:bottom w:val="single" w:sz="4" w:space="0" w:color="auto"/>
            </w:tcBorders>
            <w:shd w:val="clear" w:color="auto" w:fill="D9D9D9" w:themeFill="background1" w:themeFillShade="D9"/>
          </w:tcPr>
          <w:p w:rsidR="0034628B" w:rsidRDefault="005E11BE" w:rsidP="005E11BE">
            <w:pPr>
              <w:jc w:val="center"/>
              <w:rPr>
                <w:rFonts w:ascii="Arial" w:hAnsi="Arial" w:cs="Arial"/>
              </w:rPr>
            </w:pPr>
            <w:r>
              <w:rPr>
                <w:rFonts w:ascii="Arial" w:hAnsi="Arial" w:cs="Arial"/>
              </w:rPr>
              <w:t>1234e.csv</w:t>
            </w:r>
          </w:p>
        </w:tc>
        <w:tc>
          <w:tcPr>
            <w:tcW w:w="1368" w:type="dxa"/>
            <w:tcBorders>
              <w:top w:val="single" w:sz="4" w:space="0" w:color="auto"/>
              <w:bottom w:val="single" w:sz="4" w:space="0" w:color="auto"/>
            </w:tcBorders>
            <w:shd w:val="clear" w:color="auto" w:fill="D9D9D9" w:themeFill="background1" w:themeFillShade="D9"/>
          </w:tcPr>
          <w:p w:rsidR="0034628B" w:rsidRDefault="005E11BE" w:rsidP="005E11BE">
            <w:pPr>
              <w:jc w:val="center"/>
              <w:rPr>
                <w:rFonts w:ascii="Arial" w:hAnsi="Arial" w:cs="Arial"/>
              </w:rPr>
            </w:pPr>
            <w:r>
              <w:rPr>
                <w:rFonts w:ascii="Arial" w:hAnsi="Arial" w:cs="Arial"/>
              </w:rPr>
              <w:t>1234h.csv</w:t>
            </w:r>
          </w:p>
        </w:tc>
        <w:tc>
          <w:tcPr>
            <w:tcW w:w="1368" w:type="dxa"/>
            <w:tcBorders>
              <w:top w:val="single" w:sz="4" w:space="0" w:color="auto"/>
              <w:bottom w:val="single" w:sz="4" w:space="0" w:color="auto"/>
            </w:tcBorders>
            <w:shd w:val="clear" w:color="auto" w:fill="D9D9D9" w:themeFill="background1" w:themeFillShade="D9"/>
          </w:tcPr>
          <w:p w:rsidR="0034628B" w:rsidRDefault="005E11BE" w:rsidP="005E11BE">
            <w:pPr>
              <w:jc w:val="center"/>
              <w:rPr>
                <w:rFonts w:ascii="Arial" w:hAnsi="Arial" w:cs="Arial"/>
              </w:rPr>
            </w:pPr>
            <w:r>
              <w:rPr>
                <w:rFonts w:ascii="Arial" w:hAnsi="Arial" w:cs="Arial"/>
              </w:rPr>
              <w:t>X</w:t>
            </w:r>
          </w:p>
        </w:tc>
        <w:tc>
          <w:tcPr>
            <w:tcW w:w="1368" w:type="dxa"/>
            <w:tcBorders>
              <w:top w:val="single" w:sz="4" w:space="0" w:color="auto"/>
              <w:bottom w:val="single" w:sz="4" w:space="0" w:color="auto"/>
            </w:tcBorders>
            <w:shd w:val="clear" w:color="auto" w:fill="D9D9D9" w:themeFill="background1" w:themeFillShade="D9"/>
          </w:tcPr>
          <w:p w:rsidR="0034628B" w:rsidRDefault="005E11BE" w:rsidP="005E11BE">
            <w:pPr>
              <w:jc w:val="center"/>
              <w:rPr>
                <w:rFonts w:ascii="Arial" w:hAnsi="Arial" w:cs="Arial"/>
              </w:rPr>
            </w:pPr>
            <w:r>
              <w:rPr>
                <w:rFonts w:ascii="Arial" w:hAnsi="Arial" w:cs="Arial"/>
              </w:rPr>
              <w:t>X</w:t>
            </w:r>
          </w:p>
        </w:tc>
        <w:tc>
          <w:tcPr>
            <w:tcW w:w="1368" w:type="dxa"/>
            <w:tcBorders>
              <w:top w:val="single" w:sz="4" w:space="0" w:color="auto"/>
              <w:bottom w:val="single" w:sz="4" w:space="0" w:color="auto"/>
            </w:tcBorders>
            <w:shd w:val="clear" w:color="auto" w:fill="D9D9D9" w:themeFill="background1" w:themeFillShade="D9"/>
          </w:tcPr>
          <w:p w:rsidR="0034628B" w:rsidRDefault="005E11BE" w:rsidP="005E11BE">
            <w:pPr>
              <w:jc w:val="center"/>
              <w:rPr>
                <w:rFonts w:ascii="Arial" w:hAnsi="Arial" w:cs="Arial"/>
              </w:rPr>
            </w:pPr>
            <w:r>
              <w:rPr>
                <w:rFonts w:ascii="Arial" w:hAnsi="Arial" w:cs="Arial"/>
              </w:rPr>
              <w:t>X</w:t>
            </w:r>
          </w:p>
        </w:tc>
        <w:tc>
          <w:tcPr>
            <w:tcW w:w="1368" w:type="dxa"/>
            <w:tcBorders>
              <w:top w:val="single" w:sz="4" w:space="0" w:color="auto"/>
              <w:bottom w:val="single" w:sz="4" w:space="0" w:color="auto"/>
            </w:tcBorders>
            <w:shd w:val="clear" w:color="auto" w:fill="D9D9D9" w:themeFill="background1" w:themeFillShade="D9"/>
          </w:tcPr>
          <w:p w:rsidR="0034628B" w:rsidRDefault="005E11BE" w:rsidP="005E11BE">
            <w:pPr>
              <w:jc w:val="center"/>
              <w:rPr>
                <w:rFonts w:ascii="Arial" w:hAnsi="Arial" w:cs="Arial"/>
              </w:rPr>
            </w:pPr>
            <w:r>
              <w:rPr>
                <w:rFonts w:ascii="Arial" w:hAnsi="Arial" w:cs="Arial"/>
              </w:rPr>
              <w:t>Alice</w:t>
            </w:r>
          </w:p>
        </w:tc>
      </w:tr>
      <w:bookmarkEnd w:id="57"/>
      <w:bookmarkEnd w:id="58"/>
    </w:tbl>
    <w:p w:rsidR="0034628B" w:rsidRDefault="0034628B" w:rsidP="007214FB">
      <w:pPr>
        <w:rPr>
          <w:rFonts w:ascii="Arial" w:hAnsi="Arial" w:cs="Arial"/>
        </w:rPr>
      </w:pPr>
    </w:p>
    <w:bookmarkEnd w:id="54"/>
    <w:bookmarkEnd w:id="55"/>
    <w:p w:rsidR="005E11BE" w:rsidRDefault="00815CFC" w:rsidP="007214FB">
      <w:pPr>
        <w:rPr>
          <w:rFonts w:ascii="Arial" w:hAnsi="Arial" w:cs="Arial"/>
        </w:rPr>
      </w:pPr>
      <w:r>
        <w:rPr>
          <w:rFonts w:ascii="Arial" w:hAnsi="Arial" w:cs="Arial"/>
        </w:rPr>
        <w:t>“</w:t>
      </w:r>
      <w:r w:rsidR="005E11BE">
        <w:rPr>
          <w:rFonts w:ascii="Arial" w:hAnsi="Arial" w:cs="Arial"/>
        </w:rPr>
        <w:t>X</w:t>
      </w:r>
      <w:r>
        <w:rPr>
          <w:rFonts w:ascii="Arial" w:hAnsi="Arial" w:cs="Arial"/>
        </w:rPr>
        <w:t>”</w:t>
      </w:r>
      <w:r w:rsidR="005E11BE">
        <w:rPr>
          <w:rFonts w:ascii="Arial" w:hAnsi="Arial" w:cs="Arial"/>
        </w:rPr>
        <w:t xml:space="preserve"> is your storage directory for the signals, event and sleep files (e.g. 1234.edf, 1234e.csv and 1234h.csv)</w:t>
      </w:r>
      <w:r>
        <w:rPr>
          <w:rFonts w:ascii="Arial" w:hAnsi="Arial" w:cs="Arial"/>
        </w:rPr>
        <w:t>.</w:t>
      </w:r>
      <w:r w:rsidR="005E11BE">
        <w:rPr>
          <w:rFonts w:ascii="Arial" w:hAnsi="Arial" w:cs="Arial"/>
        </w:rPr>
        <w:t xml:space="preserve"> </w:t>
      </w:r>
      <w:r>
        <w:rPr>
          <w:rFonts w:ascii="Arial" w:hAnsi="Arial" w:cs="Arial"/>
        </w:rPr>
        <w:t>F</w:t>
      </w:r>
      <w:r w:rsidR="005E11BE">
        <w:rPr>
          <w:rFonts w:ascii="Arial" w:hAnsi="Arial" w:cs="Arial"/>
        </w:rPr>
        <w:t>or example</w:t>
      </w:r>
      <w:r>
        <w:rPr>
          <w:rFonts w:ascii="Arial" w:hAnsi="Arial" w:cs="Arial"/>
        </w:rPr>
        <w:t>, if these files are currently located in</w:t>
      </w:r>
      <w:r w:rsidR="005E11BE">
        <w:rPr>
          <w:rFonts w:ascii="Arial" w:hAnsi="Arial" w:cs="Arial"/>
        </w:rPr>
        <w:t xml:space="preserve"> C:\StorageDirectory</w:t>
      </w:r>
      <w:r>
        <w:rPr>
          <w:rFonts w:ascii="Arial" w:hAnsi="Arial" w:cs="Arial"/>
        </w:rPr>
        <w:t>, you should replace “X” with “C:\StorageDirectory”.</w:t>
      </w:r>
    </w:p>
    <w:p w:rsidR="009F2DB9" w:rsidRDefault="005E11BE" w:rsidP="007214FB">
      <w:pPr>
        <w:rPr>
          <w:rFonts w:ascii="Arial" w:hAnsi="Arial" w:cs="Arial"/>
        </w:rPr>
      </w:pPr>
      <w:r>
        <w:rPr>
          <w:rFonts w:ascii="Arial" w:hAnsi="Arial" w:cs="Arial"/>
        </w:rPr>
        <w:t xml:space="preserve">The example system as shown is “Alice”. </w:t>
      </w:r>
      <w:r w:rsidR="009F2DB9">
        <w:rPr>
          <w:rFonts w:ascii="Arial" w:hAnsi="Arial" w:cs="Arial"/>
        </w:rPr>
        <w:t xml:space="preserve">Other systems that have been tested include: </w:t>
      </w:r>
    </w:p>
    <w:p w:rsidR="009F2DB9" w:rsidRPr="009F2DB9" w:rsidRDefault="005E11BE" w:rsidP="009F2DB9">
      <w:pPr>
        <w:pStyle w:val="ListParagraph"/>
        <w:numPr>
          <w:ilvl w:val="0"/>
          <w:numId w:val="16"/>
        </w:numPr>
        <w:rPr>
          <w:rFonts w:ascii="Arial" w:hAnsi="Arial" w:cs="Arial"/>
        </w:rPr>
      </w:pPr>
      <w:r w:rsidRPr="009F2DB9">
        <w:rPr>
          <w:rFonts w:ascii="Arial" w:hAnsi="Arial" w:cs="Arial"/>
        </w:rPr>
        <w:t>“Profusion”</w:t>
      </w:r>
      <w:r w:rsidR="009A628D">
        <w:rPr>
          <w:rFonts w:ascii="Arial" w:hAnsi="Arial" w:cs="Arial"/>
        </w:rPr>
        <w:t xml:space="preserve"> or “</w:t>
      </w:r>
      <w:proofErr w:type="spellStart"/>
      <w:r w:rsidR="009A628D">
        <w:rPr>
          <w:rFonts w:ascii="Arial" w:hAnsi="Arial" w:cs="Arial"/>
        </w:rPr>
        <w:t>ProfusionXML</w:t>
      </w:r>
      <w:proofErr w:type="spellEnd"/>
      <w:r w:rsidR="009A628D">
        <w:rPr>
          <w:rFonts w:ascii="Arial" w:hAnsi="Arial" w:cs="Arial"/>
        </w:rPr>
        <w:t>”</w:t>
      </w:r>
    </w:p>
    <w:p w:rsidR="005E11BE" w:rsidRPr="009F2DB9" w:rsidRDefault="009F2DB9" w:rsidP="009F2DB9">
      <w:pPr>
        <w:pStyle w:val="ListParagraph"/>
        <w:numPr>
          <w:ilvl w:val="0"/>
          <w:numId w:val="16"/>
        </w:numPr>
        <w:rPr>
          <w:rFonts w:ascii="Arial" w:hAnsi="Arial" w:cs="Arial"/>
        </w:rPr>
      </w:pPr>
      <w:r w:rsidRPr="009F2DB9">
        <w:rPr>
          <w:rFonts w:ascii="Arial" w:hAnsi="Arial" w:cs="Arial"/>
        </w:rPr>
        <w:t>“Spike”</w:t>
      </w:r>
    </w:p>
    <w:p w:rsidR="005E11BE" w:rsidRDefault="005E11BE" w:rsidP="007214FB">
      <w:pPr>
        <w:rPr>
          <w:rFonts w:ascii="Arial" w:hAnsi="Arial" w:cs="Arial"/>
        </w:rPr>
      </w:pPr>
      <w:bookmarkStart w:id="59" w:name="OLE_LINK50"/>
      <w:bookmarkStart w:id="60" w:name="OLE_LINK51"/>
      <w:r>
        <w:rPr>
          <w:rFonts w:ascii="Arial" w:hAnsi="Arial" w:cs="Arial"/>
        </w:rPr>
        <w:t xml:space="preserve">Enter the relevant information into cells F2:F7, save and close the spreadsheet. </w:t>
      </w:r>
    </w:p>
    <w:bookmarkEnd w:id="59"/>
    <w:bookmarkEnd w:id="60"/>
    <w:p w:rsidR="005E11BE" w:rsidRDefault="005E11BE" w:rsidP="007214FB">
      <w:pPr>
        <w:rPr>
          <w:rFonts w:ascii="Arial" w:hAnsi="Arial" w:cs="Arial"/>
        </w:rPr>
      </w:pPr>
    </w:p>
    <w:p w:rsidR="00D812B1" w:rsidRDefault="00D812B1" w:rsidP="005E11BE">
      <w:pPr>
        <w:pStyle w:val="Heading1"/>
      </w:pPr>
      <w:bookmarkStart w:id="61" w:name="OLE_LINK52"/>
      <w:bookmarkStart w:id="62" w:name="OLE_LINK53"/>
    </w:p>
    <w:p w:rsidR="0034628B" w:rsidRPr="005E11BE" w:rsidRDefault="005E11BE" w:rsidP="005E11BE">
      <w:pPr>
        <w:pStyle w:val="Heading1"/>
      </w:pPr>
      <w:r>
        <w:t>PUP step 1: Channel check</w:t>
      </w:r>
      <w:r w:rsidRPr="005E11BE">
        <w:t xml:space="preserve"> </w:t>
      </w:r>
      <w:r w:rsidR="009A628D">
        <w:t>(EDF-related methods only)</w:t>
      </w:r>
    </w:p>
    <w:p w:rsidR="005E11BE" w:rsidRDefault="005E11BE" w:rsidP="007214FB">
      <w:pPr>
        <w:rPr>
          <w:rFonts w:ascii="Arial" w:hAnsi="Arial" w:cs="Arial"/>
        </w:rPr>
      </w:pPr>
      <w:bookmarkStart w:id="63" w:name="OLE_LINK43"/>
      <w:bookmarkStart w:id="64" w:name="OLE_LINK44"/>
      <w:bookmarkStart w:id="65" w:name="OLE_LINK54"/>
      <w:bookmarkEnd w:id="61"/>
      <w:bookmarkEnd w:id="62"/>
      <w:r>
        <w:rPr>
          <w:rFonts w:ascii="Arial" w:hAnsi="Arial" w:cs="Arial"/>
        </w:rPr>
        <w:t xml:space="preserve">Return to PUP and press </w:t>
      </w:r>
      <w:r w:rsidR="005738AC">
        <w:rPr>
          <w:rFonts w:ascii="Arial" w:hAnsi="Arial" w:cs="Arial"/>
        </w:rPr>
        <w:t xml:space="preserve">the </w:t>
      </w:r>
      <w:r>
        <w:rPr>
          <w:rFonts w:ascii="Arial" w:hAnsi="Arial" w:cs="Arial"/>
        </w:rPr>
        <w:t xml:space="preserve">“Channel </w:t>
      </w:r>
      <w:r w:rsidR="005738AC">
        <w:rPr>
          <w:rFonts w:ascii="Arial" w:hAnsi="Arial" w:cs="Arial"/>
        </w:rPr>
        <w:t>c</w:t>
      </w:r>
      <w:r>
        <w:rPr>
          <w:rFonts w:ascii="Arial" w:hAnsi="Arial" w:cs="Arial"/>
        </w:rPr>
        <w:t>heck”</w:t>
      </w:r>
      <w:r w:rsidR="005738AC">
        <w:rPr>
          <w:rFonts w:ascii="Arial" w:hAnsi="Arial" w:cs="Arial"/>
        </w:rPr>
        <w:t xml:space="preserve"> button</w:t>
      </w:r>
      <w:r w:rsidR="009A628D">
        <w:rPr>
          <w:rFonts w:ascii="Arial" w:hAnsi="Arial" w:cs="Arial"/>
        </w:rPr>
        <w:t xml:space="preserve"> </w:t>
      </w:r>
    </w:p>
    <w:p w:rsidR="005738AC" w:rsidRDefault="005738AC" w:rsidP="007214FB">
      <w:pPr>
        <w:rPr>
          <w:rFonts w:ascii="Arial" w:hAnsi="Arial" w:cs="Arial"/>
        </w:rPr>
      </w:pPr>
      <w:bookmarkStart w:id="66" w:name="OLE_LINK55"/>
      <w:bookmarkStart w:id="67" w:name="OLE_LINK56"/>
      <w:bookmarkEnd w:id="63"/>
      <w:bookmarkEnd w:id="64"/>
      <w:bookmarkEnd w:id="65"/>
      <w:r>
        <w:rPr>
          <w:rFonts w:ascii="Arial" w:hAnsi="Arial" w:cs="Arial"/>
        </w:rPr>
        <w:t>The program will open the specified .</w:t>
      </w:r>
      <w:proofErr w:type="spellStart"/>
      <w:r>
        <w:rPr>
          <w:rFonts w:ascii="Arial" w:hAnsi="Arial" w:cs="Arial"/>
        </w:rPr>
        <w:t>edf</w:t>
      </w:r>
      <w:proofErr w:type="spellEnd"/>
      <w:r>
        <w:rPr>
          <w:rFonts w:ascii="Arial" w:hAnsi="Arial" w:cs="Arial"/>
        </w:rPr>
        <w:t xml:space="preserve"> (1234.edf</w:t>
      </w:r>
      <w:r w:rsidR="00815CFC">
        <w:rPr>
          <w:rFonts w:ascii="Arial" w:hAnsi="Arial" w:cs="Arial"/>
        </w:rPr>
        <w:t xml:space="preserve"> in the example</w:t>
      </w:r>
      <w:r>
        <w:rPr>
          <w:rFonts w:ascii="Arial" w:hAnsi="Arial" w:cs="Arial"/>
        </w:rPr>
        <w:t xml:space="preserve">) and write the channel names into cell T4 </w:t>
      </w:r>
      <w:bookmarkEnd w:id="66"/>
      <w:bookmarkEnd w:id="67"/>
      <w:r>
        <w:rPr>
          <w:rFonts w:ascii="Arial" w:hAnsi="Arial" w:cs="Arial"/>
        </w:rPr>
        <w:t xml:space="preserve">and rightwards of the </w:t>
      </w:r>
      <w:r w:rsidR="00980D7D" w:rsidRPr="00980D7D">
        <w:rPr>
          <w:rFonts w:ascii="Arial" w:hAnsi="Arial" w:cs="Arial"/>
        </w:rPr>
        <w:t xml:space="preserve">“ConvertDataSpreadsheet.xlsx” </w:t>
      </w:r>
      <w:r>
        <w:rPr>
          <w:rFonts w:ascii="Arial" w:hAnsi="Arial" w:cs="Arial"/>
        </w:rPr>
        <w:t xml:space="preserve">spreadsheet. </w:t>
      </w:r>
    </w:p>
    <w:p w:rsidR="005738AC" w:rsidRDefault="005738AC" w:rsidP="007214FB">
      <w:pPr>
        <w:rPr>
          <w:rFonts w:ascii="Arial" w:hAnsi="Arial" w:cs="Arial"/>
        </w:rPr>
      </w:pPr>
      <w:r>
        <w:rPr>
          <w:rFonts w:ascii="Arial" w:hAnsi="Arial" w:cs="Arial"/>
        </w:rPr>
        <w:t xml:space="preserve">Re-open </w:t>
      </w:r>
      <w:r w:rsidR="00980D7D" w:rsidRPr="00980D7D">
        <w:rPr>
          <w:rFonts w:ascii="Arial" w:hAnsi="Arial" w:cs="Arial"/>
        </w:rPr>
        <w:t>ConvertDataSpreadsheet.xlsx</w:t>
      </w:r>
    </w:p>
    <w:p w:rsidR="005738AC" w:rsidRPr="005738AC" w:rsidRDefault="00980D7D" w:rsidP="005738AC">
      <w:pPr>
        <w:rPr>
          <w:rFonts w:ascii="Arial" w:hAnsi="Arial" w:cs="Arial"/>
        </w:rPr>
      </w:pPr>
      <w:r>
        <w:rPr>
          <w:rFonts w:ascii="Arial" w:hAnsi="Arial" w:cs="Arial"/>
        </w:rPr>
        <w:t xml:space="preserve">Find the desired channels, and enter their number in </w:t>
      </w:r>
      <w:r w:rsidR="008520C8">
        <w:rPr>
          <w:rFonts w:ascii="Arial" w:hAnsi="Arial" w:cs="Arial"/>
        </w:rPr>
        <w:t xml:space="preserve">shaded </w:t>
      </w:r>
      <w:r>
        <w:rPr>
          <w:rFonts w:ascii="Arial" w:hAnsi="Arial" w:cs="Arial"/>
        </w:rPr>
        <w:t>c</w:t>
      </w:r>
      <w:r w:rsidR="005738AC" w:rsidRPr="005738AC">
        <w:rPr>
          <w:rFonts w:ascii="Arial" w:hAnsi="Arial" w:cs="Arial"/>
        </w:rPr>
        <w:t xml:space="preserve">ells </w:t>
      </w:r>
      <w:r>
        <w:rPr>
          <w:rFonts w:ascii="Arial" w:hAnsi="Arial" w:cs="Arial"/>
        </w:rPr>
        <w:t>L</w:t>
      </w:r>
      <w:r w:rsidR="008520C8">
        <w:rPr>
          <w:rFonts w:ascii="Arial" w:hAnsi="Arial" w:cs="Arial"/>
        </w:rPr>
        <w:t>4</w:t>
      </w:r>
      <w:r w:rsidR="005738AC" w:rsidRPr="005738AC">
        <w:rPr>
          <w:rFonts w:ascii="Arial" w:hAnsi="Arial" w:cs="Arial"/>
        </w:rPr>
        <w:t>:</w:t>
      </w:r>
      <w:r>
        <w:rPr>
          <w:rFonts w:ascii="Arial" w:hAnsi="Arial" w:cs="Arial"/>
        </w:rPr>
        <w:t>R</w:t>
      </w:r>
      <w:r w:rsidR="005738AC" w:rsidRPr="005738AC">
        <w:rPr>
          <w:rFonts w:ascii="Arial" w:hAnsi="Arial" w:cs="Arial"/>
        </w:rPr>
        <w:t>4</w:t>
      </w:r>
      <w:r>
        <w:rPr>
          <w:rFonts w:ascii="Arial" w:hAnsi="Arial" w:cs="Arial"/>
        </w:rPr>
        <w:t>, e.g.</w:t>
      </w:r>
      <w:r w:rsidR="005738AC" w:rsidRPr="005738AC">
        <w:rPr>
          <w:rFonts w:ascii="Arial" w:hAnsi="Arial" w:cs="Arial"/>
        </w:rPr>
        <w:t>:</w:t>
      </w:r>
    </w:p>
    <w:p w:rsidR="005738AC" w:rsidRPr="00980D7D" w:rsidRDefault="00980D7D" w:rsidP="00980D7D">
      <w:pPr>
        <w:spacing w:after="0" w:line="240" w:lineRule="auto"/>
        <w:rPr>
          <w:rFonts w:ascii="Arial" w:hAnsi="Arial" w:cs="Arial"/>
          <w:b/>
        </w:rPr>
      </w:pPr>
      <w:r w:rsidRPr="00980D7D">
        <w:rPr>
          <w:rFonts w:ascii="Arial" w:hAnsi="Arial" w:cs="Arial"/>
          <w:b/>
        </w:rPr>
        <w:t>EDF channel number</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368"/>
        <w:gridCol w:w="1368"/>
        <w:gridCol w:w="1368"/>
        <w:gridCol w:w="1368"/>
        <w:gridCol w:w="1368"/>
        <w:gridCol w:w="1368"/>
      </w:tblGrid>
      <w:tr w:rsidR="005738AC" w:rsidRPr="005738AC" w:rsidTr="00D812B1">
        <w:tc>
          <w:tcPr>
            <w:tcW w:w="1368" w:type="dxa"/>
            <w:tcBorders>
              <w:bottom w:val="single" w:sz="4" w:space="0" w:color="auto"/>
            </w:tcBorders>
          </w:tcPr>
          <w:p w:rsidR="005738AC" w:rsidRPr="005738AC" w:rsidRDefault="00980D7D" w:rsidP="00980D7D">
            <w:pPr>
              <w:jc w:val="center"/>
              <w:rPr>
                <w:rFonts w:ascii="Arial" w:hAnsi="Arial" w:cs="Arial"/>
              </w:rPr>
            </w:pPr>
            <w:bookmarkStart w:id="68" w:name="_Hlk394962274"/>
            <w:proofErr w:type="spellStart"/>
            <w:r>
              <w:rPr>
                <w:rFonts w:ascii="Arial" w:hAnsi="Arial" w:cs="Arial"/>
              </w:rPr>
              <w:t>Pnasal</w:t>
            </w:r>
            <w:proofErr w:type="spellEnd"/>
          </w:p>
        </w:tc>
        <w:tc>
          <w:tcPr>
            <w:tcW w:w="1368" w:type="dxa"/>
            <w:tcBorders>
              <w:bottom w:val="single" w:sz="4" w:space="0" w:color="auto"/>
            </w:tcBorders>
          </w:tcPr>
          <w:p w:rsidR="005738AC" w:rsidRPr="005738AC" w:rsidRDefault="00980D7D" w:rsidP="00980D7D">
            <w:pPr>
              <w:jc w:val="center"/>
              <w:rPr>
                <w:rFonts w:ascii="Arial" w:hAnsi="Arial" w:cs="Arial"/>
              </w:rPr>
            </w:pPr>
            <w:r>
              <w:rPr>
                <w:rFonts w:ascii="Arial" w:hAnsi="Arial" w:cs="Arial"/>
              </w:rPr>
              <w:t>Chest RIP</w:t>
            </w:r>
          </w:p>
        </w:tc>
        <w:tc>
          <w:tcPr>
            <w:tcW w:w="1368" w:type="dxa"/>
            <w:tcBorders>
              <w:bottom w:val="single" w:sz="4" w:space="0" w:color="auto"/>
            </w:tcBorders>
          </w:tcPr>
          <w:p w:rsidR="005738AC" w:rsidRPr="005738AC" w:rsidRDefault="00980D7D" w:rsidP="00980D7D">
            <w:pPr>
              <w:jc w:val="center"/>
              <w:rPr>
                <w:rFonts w:ascii="Arial" w:hAnsi="Arial" w:cs="Arial"/>
              </w:rPr>
            </w:pPr>
            <w:proofErr w:type="spellStart"/>
            <w:r>
              <w:rPr>
                <w:rFonts w:ascii="Arial" w:hAnsi="Arial" w:cs="Arial"/>
              </w:rPr>
              <w:t>Abd</w:t>
            </w:r>
            <w:proofErr w:type="spellEnd"/>
            <w:r>
              <w:rPr>
                <w:rFonts w:ascii="Arial" w:hAnsi="Arial" w:cs="Arial"/>
              </w:rPr>
              <w:t>. RIP</w:t>
            </w:r>
          </w:p>
        </w:tc>
        <w:tc>
          <w:tcPr>
            <w:tcW w:w="1368" w:type="dxa"/>
            <w:tcBorders>
              <w:bottom w:val="single" w:sz="4" w:space="0" w:color="auto"/>
            </w:tcBorders>
          </w:tcPr>
          <w:p w:rsidR="005738AC" w:rsidRPr="005738AC" w:rsidRDefault="00980D7D" w:rsidP="00980D7D">
            <w:pPr>
              <w:jc w:val="center"/>
              <w:rPr>
                <w:rFonts w:ascii="Arial" w:hAnsi="Arial" w:cs="Arial"/>
              </w:rPr>
            </w:pPr>
            <w:r>
              <w:rPr>
                <w:rFonts w:ascii="Arial" w:hAnsi="Arial" w:cs="Arial"/>
              </w:rPr>
              <w:t>SpO2</w:t>
            </w:r>
          </w:p>
        </w:tc>
        <w:tc>
          <w:tcPr>
            <w:tcW w:w="1368" w:type="dxa"/>
            <w:tcBorders>
              <w:bottom w:val="single" w:sz="4" w:space="0" w:color="auto"/>
            </w:tcBorders>
          </w:tcPr>
          <w:p w:rsidR="005738AC" w:rsidRPr="005738AC" w:rsidRDefault="00980D7D" w:rsidP="00980D7D">
            <w:pPr>
              <w:jc w:val="center"/>
              <w:rPr>
                <w:rFonts w:ascii="Arial" w:hAnsi="Arial" w:cs="Arial"/>
              </w:rPr>
            </w:pPr>
            <w:r>
              <w:rPr>
                <w:rFonts w:ascii="Arial" w:hAnsi="Arial" w:cs="Arial"/>
              </w:rPr>
              <w:t>EEG</w:t>
            </w:r>
          </w:p>
        </w:tc>
        <w:tc>
          <w:tcPr>
            <w:tcW w:w="1368" w:type="dxa"/>
            <w:tcBorders>
              <w:bottom w:val="single" w:sz="4" w:space="0" w:color="auto"/>
            </w:tcBorders>
          </w:tcPr>
          <w:p w:rsidR="005738AC" w:rsidRPr="005738AC" w:rsidRDefault="00980D7D" w:rsidP="00980D7D">
            <w:pPr>
              <w:jc w:val="center"/>
              <w:rPr>
                <w:rFonts w:ascii="Arial" w:hAnsi="Arial" w:cs="Arial"/>
              </w:rPr>
            </w:pPr>
            <w:r>
              <w:rPr>
                <w:rFonts w:ascii="Arial" w:hAnsi="Arial" w:cs="Arial"/>
              </w:rPr>
              <w:t>Position</w:t>
            </w:r>
          </w:p>
        </w:tc>
        <w:tc>
          <w:tcPr>
            <w:tcW w:w="1368" w:type="dxa"/>
            <w:tcBorders>
              <w:bottom w:val="single" w:sz="4" w:space="0" w:color="auto"/>
            </w:tcBorders>
          </w:tcPr>
          <w:p w:rsidR="005738AC" w:rsidRPr="005738AC" w:rsidRDefault="00980D7D" w:rsidP="00980D7D">
            <w:pPr>
              <w:jc w:val="center"/>
              <w:rPr>
                <w:rFonts w:ascii="Arial" w:hAnsi="Arial" w:cs="Arial"/>
              </w:rPr>
            </w:pPr>
            <w:r>
              <w:rPr>
                <w:rFonts w:ascii="Arial" w:hAnsi="Arial" w:cs="Arial"/>
              </w:rPr>
              <w:t>CPAP</w:t>
            </w:r>
          </w:p>
        </w:tc>
      </w:tr>
      <w:tr w:rsidR="005738AC" w:rsidRPr="005738AC" w:rsidTr="00D812B1">
        <w:tc>
          <w:tcPr>
            <w:tcW w:w="1368" w:type="dxa"/>
            <w:tcBorders>
              <w:top w:val="single" w:sz="4" w:space="0" w:color="auto"/>
              <w:bottom w:val="single" w:sz="4" w:space="0" w:color="auto"/>
            </w:tcBorders>
            <w:shd w:val="clear" w:color="auto" w:fill="D9D9D9" w:themeFill="background1" w:themeFillShade="D9"/>
          </w:tcPr>
          <w:p w:rsidR="005738AC" w:rsidRPr="005738AC" w:rsidRDefault="00980D7D" w:rsidP="00980D7D">
            <w:pPr>
              <w:jc w:val="center"/>
              <w:rPr>
                <w:rFonts w:ascii="Arial" w:hAnsi="Arial" w:cs="Arial"/>
              </w:rPr>
            </w:pPr>
            <w:r>
              <w:rPr>
                <w:rFonts w:ascii="Arial" w:hAnsi="Arial" w:cs="Arial"/>
              </w:rPr>
              <w:t>8</w:t>
            </w:r>
          </w:p>
        </w:tc>
        <w:tc>
          <w:tcPr>
            <w:tcW w:w="1368" w:type="dxa"/>
            <w:tcBorders>
              <w:top w:val="single" w:sz="4" w:space="0" w:color="auto"/>
              <w:bottom w:val="single" w:sz="4" w:space="0" w:color="auto"/>
            </w:tcBorders>
            <w:shd w:val="clear" w:color="auto" w:fill="D9D9D9" w:themeFill="background1" w:themeFillShade="D9"/>
          </w:tcPr>
          <w:p w:rsidR="005738AC" w:rsidRPr="005738AC" w:rsidRDefault="00980D7D" w:rsidP="00980D7D">
            <w:pPr>
              <w:jc w:val="center"/>
              <w:rPr>
                <w:rFonts w:ascii="Arial" w:hAnsi="Arial" w:cs="Arial"/>
              </w:rPr>
            </w:pPr>
            <w:r>
              <w:rPr>
                <w:rFonts w:ascii="Arial" w:hAnsi="Arial" w:cs="Arial"/>
              </w:rPr>
              <w:t>10</w:t>
            </w:r>
          </w:p>
        </w:tc>
        <w:tc>
          <w:tcPr>
            <w:tcW w:w="1368" w:type="dxa"/>
            <w:tcBorders>
              <w:top w:val="single" w:sz="4" w:space="0" w:color="auto"/>
              <w:bottom w:val="single" w:sz="4" w:space="0" w:color="auto"/>
            </w:tcBorders>
            <w:shd w:val="clear" w:color="auto" w:fill="D9D9D9" w:themeFill="background1" w:themeFillShade="D9"/>
          </w:tcPr>
          <w:p w:rsidR="005738AC" w:rsidRPr="005738AC" w:rsidRDefault="00980D7D" w:rsidP="00980D7D">
            <w:pPr>
              <w:jc w:val="center"/>
              <w:rPr>
                <w:rFonts w:ascii="Arial" w:hAnsi="Arial" w:cs="Arial"/>
              </w:rPr>
            </w:pPr>
            <w:r>
              <w:rPr>
                <w:rFonts w:ascii="Arial" w:hAnsi="Arial" w:cs="Arial"/>
              </w:rPr>
              <w:t>11</w:t>
            </w:r>
          </w:p>
        </w:tc>
        <w:tc>
          <w:tcPr>
            <w:tcW w:w="1368" w:type="dxa"/>
            <w:tcBorders>
              <w:top w:val="single" w:sz="4" w:space="0" w:color="auto"/>
              <w:bottom w:val="single" w:sz="4" w:space="0" w:color="auto"/>
            </w:tcBorders>
            <w:shd w:val="clear" w:color="auto" w:fill="D9D9D9" w:themeFill="background1" w:themeFillShade="D9"/>
          </w:tcPr>
          <w:p w:rsidR="005738AC" w:rsidRPr="005738AC" w:rsidRDefault="00980D7D" w:rsidP="00980D7D">
            <w:pPr>
              <w:jc w:val="center"/>
              <w:rPr>
                <w:rFonts w:ascii="Arial" w:hAnsi="Arial" w:cs="Arial"/>
              </w:rPr>
            </w:pPr>
            <w:r>
              <w:rPr>
                <w:rFonts w:ascii="Arial" w:hAnsi="Arial" w:cs="Arial"/>
              </w:rPr>
              <w:t>7</w:t>
            </w:r>
          </w:p>
        </w:tc>
        <w:tc>
          <w:tcPr>
            <w:tcW w:w="1368" w:type="dxa"/>
            <w:tcBorders>
              <w:top w:val="single" w:sz="4" w:space="0" w:color="auto"/>
              <w:bottom w:val="single" w:sz="4" w:space="0" w:color="auto"/>
            </w:tcBorders>
            <w:shd w:val="clear" w:color="auto" w:fill="D9D9D9" w:themeFill="background1" w:themeFillShade="D9"/>
          </w:tcPr>
          <w:p w:rsidR="005738AC" w:rsidRPr="005738AC" w:rsidRDefault="00980D7D" w:rsidP="00980D7D">
            <w:pPr>
              <w:jc w:val="center"/>
              <w:rPr>
                <w:rFonts w:ascii="Arial" w:hAnsi="Arial" w:cs="Arial"/>
              </w:rPr>
            </w:pPr>
            <w:r>
              <w:rPr>
                <w:rFonts w:ascii="Arial" w:hAnsi="Arial" w:cs="Arial"/>
              </w:rPr>
              <w:t>5</w:t>
            </w:r>
          </w:p>
        </w:tc>
        <w:tc>
          <w:tcPr>
            <w:tcW w:w="1368" w:type="dxa"/>
            <w:tcBorders>
              <w:top w:val="single" w:sz="4" w:space="0" w:color="auto"/>
              <w:bottom w:val="single" w:sz="4" w:space="0" w:color="auto"/>
            </w:tcBorders>
            <w:shd w:val="clear" w:color="auto" w:fill="D9D9D9" w:themeFill="background1" w:themeFillShade="D9"/>
          </w:tcPr>
          <w:p w:rsidR="005738AC" w:rsidRPr="005738AC" w:rsidRDefault="00980D7D" w:rsidP="00980D7D">
            <w:pPr>
              <w:jc w:val="center"/>
              <w:rPr>
                <w:rFonts w:ascii="Arial" w:hAnsi="Arial" w:cs="Arial"/>
              </w:rPr>
            </w:pPr>
            <w:r>
              <w:rPr>
                <w:rFonts w:ascii="Arial" w:hAnsi="Arial" w:cs="Arial"/>
              </w:rPr>
              <w:t>15</w:t>
            </w:r>
          </w:p>
        </w:tc>
        <w:tc>
          <w:tcPr>
            <w:tcW w:w="1368" w:type="dxa"/>
            <w:tcBorders>
              <w:top w:val="single" w:sz="4" w:space="0" w:color="auto"/>
              <w:bottom w:val="single" w:sz="4" w:space="0" w:color="auto"/>
            </w:tcBorders>
            <w:shd w:val="clear" w:color="auto" w:fill="D9D9D9" w:themeFill="background1" w:themeFillShade="D9"/>
          </w:tcPr>
          <w:p w:rsidR="005738AC" w:rsidRPr="005738AC" w:rsidRDefault="005738AC" w:rsidP="00980D7D">
            <w:pPr>
              <w:jc w:val="center"/>
              <w:rPr>
                <w:rFonts w:ascii="Arial" w:hAnsi="Arial" w:cs="Arial"/>
              </w:rPr>
            </w:pPr>
          </w:p>
        </w:tc>
      </w:tr>
      <w:bookmarkEnd w:id="68"/>
    </w:tbl>
    <w:p w:rsidR="005738AC" w:rsidRPr="005738AC" w:rsidRDefault="005738AC" w:rsidP="005738AC">
      <w:pPr>
        <w:rPr>
          <w:rFonts w:ascii="Arial" w:hAnsi="Arial" w:cs="Arial"/>
        </w:rPr>
      </w:pPr>
    </w:p>
    <w:p w:rsidR="005738AC" w:rsidRDefault="00980D7D" w:rsidP="007214FB">
      <w:pPr>
        <w:rPr>
          <w:rFonts w:ascii="Arial" w:hAnsi="Arial" w:cs="Arial"/>
        </w:rPr>
      </w:pPr>
      <w:r>
        <w:rPr>
          <w:rFonts w:ascii="Arial" w:hAnsi="Arial" w:cs="Arial"/>
        </w:rPr>
        <w:t xml:space="preserve">In this example the channel named “NAF” </w:t>
      </w:r>
      <w:r w:rsidR="008520C8">
        <w:rPr>
          <w:rFonts w:ascii="Arial" w:hAnsi="Arial" w:cs="Arial"/>
        </w:rPr>
        <w:t xml:space="preserve">is the known </w:t>
      </w:r>
      <w:proofErr w:type="spellStart"/>
      <w:r>
        <w:rPr>
          <w:rFonts w:ascii="Arial" w:hAnsi="Arial" w:cs="Arial"/>
        </w:rPr>
        <w:t>Pnasal</w:t>
      </w:r>
      <w:proofErr w:type="spellEnd"/>
      <w:r>
        <w:rPr>
          <w:rFonts w:ascii="Arial" w:hAnsi="Arial" w:cs="Arial"/>
        </w:rPr>
        <w:t xml:space="preserve"> channel and was 8</w:t>
      </w:r>
      <w:r w:rsidRPr="00980D7D">
        <w:rPr>
          <w:rFonts w:ascii="Arial" w:hAnsi="Arial" w:cs="Arial"/>
          <w:vertAlign w:val="superscript"/>
        </w:rPr>
        <w:t>th</w:t>
      </w:r>
      <w:r>
        <w:rPr>
          <w:rFonts w:ascii="Arial" w:hAnsi="Arial" w:cs="Arial"/>
        </w:rPr>
        <w:t xml:space="preserve"> in the list. Thus we enter 8 in cell L4. If there is no CPAP channel you can leave it blank.</w:t>
      </w:r>
    </w:p>
    <w:p w:rsidR="00980D7D" w:rsidRPr="00980D7D" w:rsidRDefault="00980D7D" w:rsidP="00980D7D">
      <w:pPr>
        <w:rPr>
          <w:rFonts w:ascii="Arial" w:hAnsi="Arial" w:cs="Arial"/>
        </w:rPr>
      </w:pPr>
      <w:bookmarkStart w:id="69" w:name="OLE_LINK80"/>
      <w:bookmarkStart w:id="70" w:name="OLE_LINK81"/>
      <w:proofErr w:type="gramStart"/>
      <w:r>
        <w:rPr>
          <w:rFonts w:ascii="Arial" w:hAnsi="Arial" w:cs="Arial"/>
        </w:rPr>
        <w:t>After e</w:t>
      </w:r>
      <w:r w:rsidRPr="00980D7D">
        <w:rPr>
          <w:rFonts w:ascii="Arial" w:hAnsi="Arial" w:cs="Arial"/>
        </w:rPr>
        <w:t>nter</w:t>
      </w:r>
      <w:r>
        <w:rPr>
          <w:rFonts w:ascii="Arial" w:hAnsi="Arial" w:cs="Arial"/>
        </w:rPr>
        <w:t>ing</w:t>
      </w:r>
      <w:r w:rsidRPr="00980D7D">
        <w:rPr>
          <w:rFonts w:ascii="Arial" w:hAnsi="Arial" w:cs="Arial"/>
        </w:rPr>
        <w:t xml:space="preserve"> the relevant information into cells </w:t>
      </w:r>
      <w:r>
        <w:rPr>
          <w:rFonts w:ascii="Arial" w:hAnsi="Arial" w:cs="Arial"/>
        </w:rPr>
        <w:t>L4</w:t>
      </w:r>
      <w:r w:rsidRPr="00980D7D">
        <w:rPr>
          <w:rFonts w:ascii="Arial" w:hAnsi="Arial" w:cs="Arial"/>
        </w:rPr>
        <w:t>:</w:t>
      </w:r>
      <w:r>
        <w:rPr>
          <w:rFonts w:ascii="Arial" w:hAnsi="Arial" w:cs="Arial"/>
        </w:rPr>
        <w:t>R4</w:t>
      </w:r>
      <w:r w:rsidRPr="00980D7D">
        <w:rPr>
          <w:rFonts w:ascii="Arial" w:hAnsi="Arial" w:cs="Arial"/>
        </w:rPr>
        <w:t>, save the spreadsheet.</w:t>
      </w:r>
      <w:proofErr w:type="gramEnd"/>
      <w:r w:rsidRPr="00980D7D">
        <w:rPr>
          <w:rFonts w:ascii="Arial" w:hAnsi="Arial" w:cs="Arial"/>
        </w:rPr>
        <w:t xml:space="preserve"> </w:t>
      </w:r>
    </w:p>
    <w:bookmarkEnd w:id="69"/>
    <w:bookmarkEnd w:id="70"/>
    <w:p w:rsidR="00980D7D" w:rsidDel="0068401C" w:rsidRDefault="00980D7D" w:rsidP="007214FB">
      <w:pPr>
        <w:rPr>
          <w:del w:id="71" w:author="szs88" w:date="2015-08-18T15:55:00Z"/>
          <w:rFonts w:ascii="Arial" w:hAnsi="Arial" w:cs="Arial"/>
        </w:rPr>
      </w:pPr>
    </w:p>
    <w:p w:rsidR="00D812B1" w:rsidRDefault="00D812B1">
      <w:pPr>
        <w:rPr>
          <w:rFonts w:ascii="Arial" w:hAnsi="Arial" w:cs="Arial"/>
          <w:b/>
          <w:sz w:val="28"/>
        </w:rPr>
      </w:pPr>
      <w:bookmarkStart w:id="72" w:name="OLE_LINK61"/>
      <w:bookmarkStart w:id="73" w:name="OLE_LINK62"/>
      <w:bookmarkStart w:id="74" w:name="_GoBack"/>
      <w:bookmarkEnd w:id="74"/>
      <w:r>
        <w:br w:type="page"/>
      </w:r>
    </w:p>
    <w:p w:rsidR="0034628B" w:rsidRPr="00980D7D" w:rsidRDefault="00980D7D" w:rsidP="00980D7D">
      <w:pPr>
        <w:pStyle w:val="Heading1"/>
      </w:pPr>
      <w:r w:rsidRPr="00980D7D">
        <w:lastRenderedPageBreak/>
        <w:t xml:space="preserve">PUP step </w:t>
      </w:r>
      <w:r>
        <w:t>2</w:t>
      </w:r>
      <w:r w:rsidRPr="00980D7D">
        <w:t xml:space="preserve">: </w:t>
      </w:r>
      <w:r>
        <w:t>Convert to .mat</w:t>
      </w:r>
    </w:p>
    <w:p w:rsidR="009A628D" w:rsidRPr="009A628D" w:rsidRDefault="009A628D" w:rsidP="00980D7D">
      <w:pPr>
        <w:rPr>
          <w:rFonts w:ascii="Arial" w:hAnsi="Arial" w:cs="Arial"/>
          <w:i/>
        </w:rPr>
      </w:pPr>
      <w:bookmarkStart w:id="75" w:name="OLE_LINK78"/>
      <w:bookmarkStart w:id="76" w:name="OLE_LINK79"/>
      <w:bookmarkEnd w:id="72"/>
      <w:bookmarkEnd w:id="73"/>
      <w:r w:rsidRPr="00084008">
        <w:rPr>
          <w:rFonts w:ascii="Arial" w:hAnsi="Arial" w:cs="Arial"/>
          <w:i/>
          <w:highlight w:val="yellow"/>
          <w:rPrChange w:id="77" w:author="UCSD Medical Center" w:date="2015-06-16T20:49:00Z">
            <w:rPr>
              <w:rFonts w:ascii="Arial" w:hAnsi="Arial" w:cs="Arial"/>
              <w:i/>
            </w:rPr>
          </w:rPrChange>
        </w:rPr>
        <w:t>This step is also needed for the .mat exported from Spike.</w:t>
      </w:r>
    </w:p>
    <w:p w:rsidR="00980D7D" w:rsidRDefault="00980D7D" w:rsidP="00980D7D">
      <w:pPr>
        <w:rPr>
          <w:rFonts w:ascii="Arial" w:hAnsi="Arial" w:cs="Arial"/>
        </w:rPr>
      </w:pPr>
      <w:r w:rsidRPr="00980D7D">
        <w:rPr>
          <w:rFonts w:ascii="Arial" w:hAnsi="Arial" w:cs="Arial"/>
        </w:rPr>
        <w:t>Return to PUP and press the “C</w:t>
      </w:r>
      <w:r>
        <w:rPr>
          <w:rFonts w:ascii="Arial" w:hAnsi="Arial" w:cs="Arial"/>
        </w:rPr>
        <w:t>onvert to .mat</w:t>
      </w:r>
      <w:r w:rsidRPr="00980D7D">
        <w:rPr>
          <w:rFonts w:ascii="Arial" w:hAnsi="Arial" w:cs="Arial"/>
        </w:rPr>
        <w:t>” button</w:t>
      </w:r>
    </w:p>
    <w:bookmarkEnd w:id="75"/>
    <w:bookmarkEnd w:id="76"/>
    <w:p w:rsidR="00980D7D" w:rsidRDefault="00980D7D" w:rsidP="00F121F9">
      <w:pPr>
        <w:jc w:val="both"/>
        <w:rPr>
          <w:rFonts w:ascii="Arial" w:hAnsi="Arial" w:cs="Arial"/>
        </w:rPr>
      </w:pPr>
      <w:r>
        <w:rPr>
          <w:rFonts w:ascii="Arial" w:hAnsi="Arial" w:cs="Arial"/>
        </w:rPr>
        <w:t>The PUP converter combine</w:t>
      </w:r>
      <w:r w:rsidR="00F121F9">
        <w:rPr>
          <w:rFonts w:ascii="Arial" w:hAnsi="Arial" w:cs="Arial"/>
        </w:rPr>
        <w:t>s</w:t>
      </w:r>
      <w:r>
        <w:rPr>
          <w:rFonts w:ascii="Arial" w:hAnsi="Arial" w:cs="Arial"/>
        </w:rPr>
        <w:t xml:space="preserve"> </w:t>
      </w:r>
      <w:r w:rsidR="00F121F9">
        <w:rPr>
          <w:rFonts w:ascii="Arial" w:hAnsi="Arial" w:cs="Arial"/>
        </w:rPr>
        <w:t xml:space="preserve">the recorded </w:t>
      </w:r>
      <w:r>
        <w:rPr>
          <w:rFonts w:ascii="Arial" w:hAnsi="Arial" w:cs="Arial"/>
        </w:rPr>
        <w:t xml:space="preserve">signals, </w:t>
      </w:r>
      <w:r w:rsidR="00F121F9">
        <w:rPr>
          <w:rFonts w:ascii="Arial" w:hAnsi="Arial" w:cs="Arial"/>
        </w:rPr>
        <w:t xml:space="preserve">and scored </w:t>
      </w:r>
      <w:r>
        <w:rPr>
          <w:rFonts w:ascii="Arial" w:hAnsi="Arial" w:cs="Arial"/>
        </w:rPr>
        <w:t>event</w:t>
      </w:r>
      <w:r w:rsidR="00F121F9">
        <w:rPr>
          <w:rFonts w:ascii="Arial" w:hAnsi="Arial" w:cs="Arial"/>
        </w:rPr>
        <w:t>s</w:t>
      </w:r>
      <w:r>
        <w:rPr>
          <w:rFonts w:ascii="Arial" w:hAnsi="Arial" w:cs="Arial"/>
        </w:rPr>
        <w:t xml:space="preserve"> and sleep sta</w:t>
      </w:r>
      <w:r w:rsidR="00F121F9">
        <w:rPr>
          <w:rFonts w:ascii="Arial" w:hAnsi="Arial" w:cs="Arial"/>
        </w:rPr>
        <w:t>g</w:t>
      </w:r>
      <w:r>
        <w:rPr>
          <w:rFonts w:ascii="Arial" w:hAnsi="Arial" w:cs="Arial"/>
        </w:rPr>
        <w:t>e data into a single .mat file with the same name as the .edf (e.g. 1234.mat)</w:t>
      </w:r>
      <w:r w:rsidR="00F121F9">
        <w:rPr>
          <w:rFonts w:ascii="Arial" w:hAnsi="Arial" w:cs="Arial"/>
        </w:rPr>
        <w:t xml:space="preserve">. This file is </w:t>
      </w:r>
      <w:r>
        <w:rPr>
          <w:rFonts w:ascii="Arial" w:hAnsi="Arial" w:cs="Arial"/>
        </w:rPr>
        <w:t xml:space="preserve">saved in the same directory as the </w:t>
      </w:r>
      <w:r w:rsidR="008520C8">
        <w:rPr>
          <w:rFonts w:ascii="Arial" w:hAnsi="Arial" w:cs="Arial"/>
        </w:rPr>
        <w:t xml:space="preserve">PUP </w:t>
      </w:r>
      <w:r>
        <w:rPr>
          <w:rFonts w:ascii="Arial" w:hAnsi="Arial" w:cs="Arial"/>
        </w:rPr>
        <w:t xml:space="preserve">program and </w:t>
      </w:r>
      <w:r w:rsidR="008520C8">
        <w:rPr>
          <w:rFonts w:ascii="Arial" w:hAnsi="Arial" w:cs="Arial"/>
        </w:rPr>
        <w:t xml:space="preserve">accompanying </w:t>
      </w:r>
      <w:r>
        <w:rPr>
          <w:rFonts w:ascii="Arial" w:hAnsi="Arial" w:cs="Arial"/>
        </w:rPr>
        <w:t>spreadsheets.</w:t>
      </w:r>
    </w:p>
    <w:p w:rsidR="008520C8" w:rsidRPr="008520C8" w:rsidRDefault="008520C8" w:rsidP="008520C8">
      <w:pPr>
        <w:spacing w:after="0" w:line="240" w:lineRule="auto"/>
        <w:ind w:left="567" w:right="573"/>
        <w:jc w:val="both"/>
        <w:rPr>
          <w:rFonts w:ascii="Arial" w:hAnsi="Arial" w:cs="Arial"/>
          <w:i/>
          <w:sz w:val="20"/>
          <w:u w:val="single"/>
        </w:rPr>
      </w:pPr>
      <w:bookmarkStart w:id="78" w:name="OLE_LINK89"/>
      <w:r w:rsidRPr="008520C8">
        <w:rPr>
          <w:rFonts w:ascii="Arial" w:hAnsi="Arial" w:cs="Arial"/>
          <w:i/>
          <w:sz w:val="20"/>
          <w:u w:val="single"/>
        </w:rPr>
        <w:t>For the experts</w:t>
      </w:r>
    </w:p>
    <w:p w:rsidR="003A144D" w:rsidRPr="008520C8" w:rsidRDefault="003A144D" w:rsidP="008520C8">
      <w:pPr>
        <w:ind w:left="567" w:right="571"/>
        <w:jc w:val="both"/>
        <w:rPr>
          <w:rFonts w:ascii="Arial" w:hAnsi="Arial" w:cs="Arial"/>
          <w:i/>
          <w:sz w:val="20"/>
        </w:rPr>
      </w:pPr>
      <w:r w:rsidRPr="008520C8">
        <w:rPr>
          <w:rFonts w:ascii="Arial" w:hAnsi="Arial" w:cs="Arial"/>
          <w:i/>
          <w:sz w:val="20"/>
        </w:rPr>
        <w:t xml:space="preserve">Inside this .mat file is a </w:t>
      </w:r>
      <w:r w:rsidR="00980D7D" w:rsidRPr="008520C8">
        <w:rPr>
          <w:rFonts w:ascii="Arial" w:hAnsi="Arial" w:cs="Arial"/>
          <w:i/>
          <w:sz w:val="20"/>
        </w:rPr>
        <w:t xml:space="preserve">large data array called </w:t>
      </w:r>
      <w:bookmarkStart w:id="79" w:name="OLE_LINK57"/>
      <w:bookmarkStart w:id="80" w:name="OLE_LINK58"/>
      <w:bookmarkStart w:id="81" w:name="OLE_LINK60"/>
      <w:proofErr w:type="spellStart"/>
      <w:r w:rsidR="00980D7D" w:rsidRPr="008520C8">
        <w:rPr>
          <w:rFonts w:ascii="Arial" w:hAnsi="Arial" w:cs="Arial"/>
          <w:i/>
          <w:sz w:val="20"/>
        </w:rPr>
        <w:t>DataEventsHypnogMat</w:t>
      </w:r>
      <w:bookmarkEnd w:id="79"/>
      <w:bookmarkEnd w:id="80"/>
      <w:bookmarkEnd w:id="81"/>
      <w:proofErr w:type="spellEnd"/>
      <w:r w:rsidRPr="008520C8">
        <w:rPr>
          <w:rFonts w:ascii="Arial" w:hAnsi="Arial" w:cs="Arial"/>
          <w:i/>
          <w:sz w:val="20"/>
        </w:rPr>
        <w:t>, a</w:t>
      </w:r>
      <w:r w:rsidR="00980D7D" w:rsidRPr="008520C8">
        <w:rPr>
          <w:rFonts w:ascii="Arial" w:hAnsi="Arial" w:cs="Arial"/>
          <w:i/>
          <w:sz w:val="20"/>
        </w:rPr>
        <w:t xml:space="preserve"> channel</w:t>
      </w:r>
      <w:r w:rsidRPr="008520C8">
        <w:rPr>
          <w:rFonts w:ascii="Arial" w:hAnsi="Arial" w:cs="Arial"/>
          <w:i/>
          <w:sz w:val="20"/>
        </w:rPr>
        <w:t xml:space="preserve"> </w:t>
      </w:r>
      <w:r w:rsidR="00980D7D" w:rsidRPr="008520C8">
        <w:rPr>
          <w:rFonts w:ascii="Arial" w:hAnsi="Arial" w:cs="Arial"/>
          <w:i/>
          <w:sz w:val="20"/>
        </w:rPr>
        <w:t>list</w:t>
      </w:r>
      <w:r w:rsidRPr="008520C8">
        <w:rPr>
          <w:rFonts w:ascii="Arial" w:hAnsi="Arial" w:cs="Arial"/>
          <w:i/>
          <w:sz w:val="20"/>
        </w:rPr>
        <w:t xml:space="preserve">, and a </w:t>
      </w:r>
      <w:proofErr w:type="spellStart"/>
      <w:r w:rsidRPr="008520C8">
        <w:rPr>
          <w:rFonts w:ascii="Arial" w:hAnsi="Arial" w:cs="Arial"/>
          <w:i/>
          <w:sz w:val="20"/>
        </w:rPr>
        <w:t>columnheadings</w:t>
      </w:r>
      <w:proofErr w:type="spellEnd"/>
      <w:r w:rsidRPr="008520C8">
        <w:rPr>
          <w:rFonts w:ascii="Arial" w:hAnsi="Arial" w:cs="Arial"/>
          <w:i/>
          <w:sz w:val="20"/>
        </w:rPr>
        <w:t xml:space="preserve"> file. </w:t>
      </w:r>
      <w:proofErr w:type="spellStart"/>
      <w:r w:rsidRPr="008520C8">
        <w:rPr>
          <w:rFonts w:ascii="Arial" w:hAnsi="Arial" w:cs="Arial"/>
          <w:i/>
          <w:sz w:val="20"/>
        </w:rPr>
        <w:t>DataEventsHypnogMat</w:t>
      </w:r>
      <w:proofErr w:type="spellEnd"/>
      <w:r w:rsidRPr="008520C8">
        <w:rPr>
          <w:rFonts w:ascii="Arial" w:hAnsi="Arial" w:cs="Arial"/>
          <w:i/>
          <w:sz w:val="20"/>
        </w:rPr>
        <w:t xml:space="preserve"> contains columns of data, one for each signal of interest, which have been resampled at the same rate (default = 100 Hz) for rapid analysis. The first column of </w:t>
      </w:r>
      <w:proofErr w:type="spellStart"/>
      <w:r w:rsidRPr="008520C8">
        <w:rPr>
          <w:rFonts w:ascii="Arial" w:hAnsi="Arial" w:cs="Arial"/>
          <w:i/>
          <w:sz w:val="20"/>
        </w:rPr>
        <w:t>DataEventsHypnogMat</w:t>
      </w:r>
      <w:proofErr w:type="spellEnd"/>
      <w:r w:rsidRPr="008520C8">
        <w:rPr>
          <w:rFonts w:ascii="Arial" w:hAnsi="Arial" w:cs="Arial"/>
          <w:i/>
          <w:sz w:val="20"/>
        </w:rPr>
        <w:t xml:space="preserve"> is the time in seconds from the start of the first day of the sleep study. Obstructive apneas, central apneas, hypopneas and arousals are represented by 1s (if in such an event) or 0s (if not in the event). Sleep states are coded as follows: W=4, REM=3, N1=2, N2=1, N3=0.</w:t>
      </w:r>
    </w:p>
    <w:bookmarkEnd w:id="78"/>
    <w:p w:rsidR="003A144D" w:rsidRDefault="003A144D" w:rsidP="00980D7D">
      <w:pPr>
        <w:rPr>
          <w:rFonts w:ascii="Arial" w:hAnsi="Arial" w:cs="Arial"/>
        </w:rPr>
      </w:pPr>
    </w:p>
    <w:p w:rsidR="00D812B1" w:rsidRDefault="00D812B1">
      <w:pPr>
        <w:rPr>
          <w:rFonts w:ascii="Arial" w:hAnsi="Arial" w:cs="Arial"/>
          <w:b/>
          <w:sz w:val="28"/>
        </w:rPr>
      </w:pPr>
      <w:bookmarkStart w:id="82" w:name="OLE_LINK87"/>
      <w:bookmarkStart w:id="83" w:name="OLE_LINK88"/>
      <w:r>
        <w:br w:type="page"/>
      </w:r>
    </w:p>
    <w:p w:rsidR="0034628B" w:rsidRDefault="00980D7D" w:rsidP="003A144D">
      <w:pPr>
        <w:pStyle w:val="Heading1"/>
      </w:pPr>
      <w:r w:rsidRPr="003A144D">
        <w:lastRenderedPageBreak/>
        <w:t xml:space="preserve">PUP step </w:t>
      </w:r>
      <w:r w:rsidR="003A144D">
        <w:t>3</w:t>
      </w:r>
      <w:r w:rsidRPr="003A144D">
        <w:t xml:space="preserve">: </w:t>
      </w:r>
      <w:r w:rsidR="003A144D">
        <w:t>Analyze data</w:t>
      </w:r>
    </w:p>
    <w:bookmarkEnd w:id="82"/>
    <w:bookmarkEnd w:id="83"/>
    <w:p w:rsidR="003A144D" w:rsidRPr="00E005A2" w:rsidRDefault="003A144D" w:rsidP="003A144D">
      <w:pPr>
        <w:rPr>
          <w:rFonts w:ascii="Arial" w:hAnsi="Arial" w:cs="Arial"/>
          <w:b/>
        </w:rPr>
      </w:pPr>
      <w:r w:rsidRPr="00E005A2">
        <w:rPr>
          <w:rFonts w:ascii="Arial" w:hAnsi="Arial" w:cs="Arial"/>
          <w:b/>
        </w:rPr>
        <w:t>Options</w:t>
      </w:r>
    </w:p>
    <w:p w:rsidR="00E005A2" w:rsidRPr="00E005A2" w:rsidRDefault="00E005A2" w:rsidP="00E005A2">
      <w:pPr>
        <w:rPr>
          <w:rFonts w:ascii="Arial" w:hAnsi="Arial" w:cs="Arial"/>
        </w:rPr>
      </w:pPr>
      <w:r>
        <w:rPr>
          <w:rFonts w:ascii="Arial" w:hAnsi="Arial" w:cs="Arial"/>
        </w:rPr>
        <w:t>In</w:t>
      </w:r>
      <w:r w:rsidRPr="00E005A2">
        <w:rPr>
          <w:rFonts w:ascii="Arial" w:hAnsi="Arial" w:cs="Arial"/>
        </w:rPr>
        <w:t xml:space="preserve"> the spreadsheet called “</w:t>
      </w:r>
      <w:proofErr w:type="spellStart"/>
      <w:r w:rsidRPr="00E005A2">
        <w:rPr>
          <w:rFonts w:ascii="Arial" w:hAnsi="Arial" w:cs="Arial"/>
        </w:rPr>
        <w:t>AnalyzeDataSpreadsheet</w:t>
      </w:r>
      <w:proofErr w:type="spellEnd"/>
      <w:r w:rsidRPr="00E005A2">
        <w:rPr>
          <w:rFonts w:ascii="Arial" w:hAnsi="Arial" w:cs="Arial"/>
        </w:rPr>
        <w:t>”</w:t>
      </w:r>
      <w:r>
        <w:rPr>
          <w:rFonts w:ascii="Arial" w:hAnsi="Arial" w:cs="Arial"/>
        </w:rPr>
        <w:t>, under the “Options” worksheet there are several options in cells B2:C17.</w:t>
      </w:r>
      <w:r w:rsidR="00C54521">
        <w:rPr>
          <w:rFonts w:ascii="Arial" w:hAnsi="Arial" w:cs="Arial"/>
        </w:rPr>
        <w:t xml:space="preserve"> You should not need to change these.</w:t>
      </w:r>
    </w:p>
    <w:tbl>
      <w:tblPr>
        <w:tblW w:w="4977" w:type="dxa"/>
        <w:jc w:val="center"/>
        <w:tblInd w:w="93" w:type="dxa"/>
        <w:tblLook w:val="04A0" w:firstRow="1" w:lastRow="0" w:firstColumn="1" w:lastColumn="0" w:noHBand="0" w:noVBand="1"/>
      </w:tblPr>
      <w:tblGrid>
        <w:gridCol w:w="3134"/>
        <w:gridCol w:w="1843"/>
      </w:tblGrid>
      <w:tr w:rsidR="00E005A2" w:rsidRPr="00E005A2" w:rsidTr="002255D6">
        <w:trPr>
          <w:trHeight w:val="300"/>
          <w:jc w:val="center"/>
        </w:trPr>
        <w:tc>
          <w:tcPr>
            <w:tcW w:w="3134" w:type="dxa"/>
            <w:tcBorders>
              <w:top w:val="single" w:sz="4" w:space="0" w:color="auto"/>
              <w:left w:val="nil"/>
              <w:bottom w:val="single" w:sz="4" w:space="0" w:color="auto"/>
              <w:right w:val="nil"/>
            </w:tcBorders>
            <w:shd w:val="clear" w:color="auto" w:fill="auto"/>
            <w:noWrap/>
            <w:vAlign w:val="bottom"/>
            <w:hideMark/>
          </w:tcPr>
          <w:p w:rsidR="00E005A2" w:rsidRPr="002255D6" w:rsidRDefault="00E005A2" w:rsidP="00E005A2">
            <w:pPr>
              <w:spacing w:after="0" w:line="240" w:lineRule="auto"/>
              <w:rPr>
                <w:rFonts w:ascii="Arial Narrow" w:eastAsia="Times New Roman" w:hAnsi="Arial Narrow" w:cs="Times New Roman"/>
                <w:color w:val="000000"/>
              </w:rPr>
            </w:pPr>
            <w:r w:rsidRPr="002255D6">
              <w:rPr>
                <w:rFonts w:ascii="Arial Narrow" w:eastAsia="Times New Roman" w:hAnsi="Arial Narrow" w:cs="Times New Roman"/>
                <w:color w:val="000000"/>
              </w:rPr>
              <w:t>Option</w:t>
            </w:r>
          </w:p>
        </w:tc>
        <w:tc>
          <w:tcPr>
            <w:tcW w:w="1843" w:type="dxa"/>
            <w:tcBorders>
              <w:top w:val="single" w:sz="4" w:space="0" w:color="auto"/>
              <w:left w:val="nil"/>
              <w:bottom w:val="single" w:sz="4" w:space="0" w:color="auto"/>
              <w:right w:val="nil"/>
            </w:tcBorders>
            <w:shd w:val="clear" w:color="auto" w:fill="auto"/>
            <w:noWrap/>
            <w:vAlign w:val="bottom"/>
            <w:hideMark/>
          </w:tcPr>
          <w:p w:rsidR="00E005A2" w:rsidRPr="002255D6" w:rsidRDefault="00E005A2" w:rsidP="00E005A2">
            <w:pPr>
              <w:spacing w:after="0" w:line="240" w:lineRule="auto"/>
              <w:jc w:val="center"/>
              <w:rPr>
                <w:rFonts w:ascii="Arial Narrow" w:eastAsia="Times New Roman" w:hAnsi="Arial Narrow" w:cs="Times New Roman"/>
                <w:color w:val="000000"/>
              </w:rPr>
            </w:pPr>
            <w:r w:rsidRPr="002255D6">
              <w:rPr>
                <w:rFonts w:ascii="Arial Narrow" w:eastAsia="Times New Roman" w:hAnsi="Arial Narrow" w:cs="Times New Roman"/>
                <w:color w:val="000000"/>
              </w:rPr>
              <w:t>Value</w:t>
            </w:r>
          </w:p>
        </w:tc>
      </w:tr>
      <w:tr w:rsidR="00E005A2" w:rsidRPr="00E005A2" w:rsidTr="002255D6">
        <w:trPr>
          <w:trHeight w:val="300"/>
          <w:jc w:val="center"/>
        </w:trPr>
        <w:tc>
          <w:tcPr>
            <w:tcW w:w="3134"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rPr>
                <w:rFonts w:ascii="Arial Narrow" w:eastAsia="Times New Roman" w:hAnsi="Arial Narrow" w:cs="Times New Roman"/>
                <w:color w:val="000000"/>
              </w:rPr>
            </w:pPr>
            <w:bookmarkStart w:id="84" w:name="OLE_LINK67"/>
            <w:bookmarkStart w:id="85" w:name="OLE_LINK68"/>
            <w:proofErr w:type="spellStart"/>
            <w:r w:rsidRPr="002255D6">
              <w:rPr>
                <w:rFonts w:ascii="Arial Narrow" w:eastAsia="Times New Roman" w:hAnsi="Arial Narrow" w:cs="Times New Roman"/>
                <w:color w:val="000000"/>
              </w:rPr>
              <w:t>savename</w:t>
            </w:r>
            <w:bookmarkEnd w:id="84"/>
            <w:bookmarkEnd w:id="85"/>
            <w:proofErr w:type="spellEnd"/>
          </w:p>
        </w:tc>
        <w:tc>
          <w:tcPr>
            <w:tcW w:w="1843" w:type="dxa"/>
            <w:tcBorders>
              <w:top w:val="nil"/>
              <w:left w:val="nil"/>
              <w:bottom w:val="nil"/>
              <w:right w:val="nil"/>
            </w:tcBorders>
            <w:shd w:val="clear" w:color="auto" w:fill="D9D9D9" w:themeFill="background1" w:themeFillShade="D9"/>
            <w:noWrap/>
            <w:vAlign w:val="bottom"/>
            <w:hideMark/>
          </w:tcPr>
          <w:p w:rsidR="00E005A2" w:rsidRPr="002255D6" w:rsidRDefault="00E005A2" w:rsidP="00E005A2">
            <w:pPr>
              <w:spacing w:after="0" w:line="240" w:lineRule="auto"/>
              <w:jc w:val="center"/>
              <w:rPr>
                <w:rFonts w:ascii="Arial Narrow" w:eastAsia="Times New Roman" w:hAnsi="Arial Narrow" w:cs="Times New Roman"/>
                <w:color w:val="000000"/>
              </w:rPr>
            </w:pPr>
            <w:r w:rsidRPr="002255D6">
              <w:rPr>
                <w:rFonts w:ascii="Arial Narrow" w:eastAsia="Times New Roman" w:hAnsi="Arial Narrow" w:cs="Times New Roman"/>
                <w:color w:val="000000"/>
              </w:rPr>
              <w:t>Dataset1</w:t>
            </w:r>
          </w:p>
        </w:tc>
      </w:tr>
      <w:tr w:rsidR="00E005A2" w:rsidRPr="00E005A2" w:rsidTr="002255D6">
        <w:trPr>
          <w:trHeight w:val="300"/>
          <w:jc w:val="center"/>
        </w:trPr>
        <w:tc>
          <w:tcPr>
            <w:tcW w:w="3134"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rPr>
                <w:rFonts w:ascii="Arial Narrow" w:eastAsia="Times New Roman" w:hAnsi="Arial Narrow" w:cs="Times New Roman"/>
                <w:color w:val="000000"/>
              </w:rPr>
            </w:pPr>
            <w:bookmarkStart w:id="86" w:name="OLE_LINK71"/>
            <w:proofErr w:type="spellStart"/>
            <w:r w:rsidRPr="002255D6">
              <w:rPr>
                <w:rFonts w:ascii="Arial Narrow" w:eastAsia="Times New Roman" w:hAnsi="Arial Narrow" w:cs="Times New Roman"/>
                <w:color w:val="000000"/>
              </w:rPr>
              <w:t>Pnasaldownisinsp</w:t>
            </w:r>
            <w:bookmarkEnd w:id="86"/>
            <w:proofErr w:type="spellEnd"/>
          </w:p>
        </w:tc>
        <w:tc>
          <w:tcPr>
            <w:tcW w:w="1843" w:type="dxa"/>
            <w:tcBorders>
              <w:top w:val="nil"/>
              <w:left w:val="nil"/>
              <w:bottom w:val="nil"/>
              <w:right w:val="nil"/>
            </w:tcBorders>
            <w:shd w:val="clear" w:color="auto" w:fill="D9D9D9" w:themeFill="background1" w:themeFillShade="D9"/>
            <w:noWrap/>
            <w:vAlign w:val="bottom"/>
            <w:hideMark/>
          </w:tcPr>
          <w:p w:rsidR="00E005A2" w:rsidRPr="002255D6" w:rsidRDefault="00E005A2" w:rsidP="00E005A2">
            <w:pPr>
              <w:spacing w:after="0" w:line="240" w:lineRule="auto"/>
              <w:jc w:val="center"/>
              <w:rPr>
                <w:rFonts w:ascii="Arial Narrow" w:eastAsia="Times New Roman" w:hAnsi="Arial Narrow" w:cs="Times New Roman"/>
                <w:color w:val="000000"/>
              </w:rPr>
            </w:pPr>
            <w:r w:rsidRPr="002255D6">
              <w:rPr>
                <w:rFonts w:ascii="Arial Narrow" w:eastAsia="Times New Roman" w:hAnsi="Arial Narrow" w:cs="Times New Roman"/>
                <w:color w:val="000000"/>
              </w:rPr>
              <w:t>1</w:t>
            </w:r>
          </w:p>
        </w:tc>
      </w:tr>
      <w:tr w:rsidR="00E005A2" w:rsidRPr="00E005A2" w:rsidTr="002255D6">
        <w:trPr>
          <w:trHeight w:val="300"/>
          <w:jc w:val="center"/>
        </w:trPr>
        <w:tc>
          <w:tcPr>
            <w:tcW w:w="3134"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rPr>
                <w:rFonts w:ascii="Arial Narrow" w:eastAsia="Times New Roman" w:hAnsi="Arial Narrow" w:cs="Times New Roman"/>
                <w:color w:val="000000"/>
              </w:rPr>
            </w:pPr>
            <w:bookmarkStart w:id="87" w:name="OLE_LINK73"/>
            <w:proofErr w:type="spellStart"/>
            <w:r w:rsidRPr="002255D6">
              <w:rPr>
                <w:rFonts w:ascii="Arial Narrow" w:eastAsia="Times New Roman" w:hAnsi="Arial Narrow" w:cs="Times New Roman"/>
                <w:color w:val="000000"/>
              </w:rPr>
              <w:t>LGfromFlowVersion</w:t>
            </w:r>
            <w:bookmarkEnd w:id="87"/>
            <w:proofErr w:type="spellEnd"/>
          </w:p>
        </w:tc>
        <w:tc>
          <w:tcPr>
            <w:tcW w:w="1843" w:type="dxa"/>
            <w:tcBorders>
              <w:top w:val="nil"/>
              <w:left w:val="nil"/>
              <w:bottom w:val="nil"/>
              <w:right w:val="nil"/>
            </w:tcBorders>
            <w:shd w:val="clear" w:color="auto" w:fill="D9D9D9" w:themeFill="background1" w:themeFillShade="D9"/>
            <w:noWrap/>
            <w:vAlign w:val="bottom"/>
            <w:hideMark/>
          </w:tcPr>
          <w:p w:rsidR="00E005A2" w:rsidRPr="002255D6" w:rsidRDefault="00E005A2" w:rsidP="00E005A2">
            <w:pPr>
              <w:spacing w:after="0" w:line="240" w:lineRule="auto"/>
              <w:jc w:val="center"/>
              <w:rPr>
                <w:rFonts w:ascii="Arial Narrow" w:eastAsia="Times New Roman" w:hAnsi="Arial Narrow" w:cs="Times New Roman"/>
                <w:color w:val="000000"/>
              </w:rPr>
            </w:pPr>
            <w:bookmarkStart w:id="88" w:name="OLE_LINK74"/>
            <w:bookmarkStart w:id="89" w:name="OLE_LINK75"/>
            <w:proofErr w:type="spellStart"/>
            <w:r w:rsidRPr="002255D6">
              <w:rPr>
                <w:rFonts w:ascii="Arial Narrow" w:eastAsia="Times New Roman" w:hAnsi="Arial Narrow" w:cs="Times New Roman"/>
                <w:color w:val="000000"/>
              </w:rPr>
              <w:t>LGfromFlowBeta</w:t>
            </w:r>
            <w:bookmarkEnd w:id="88"/>
            <w:bookmarkEnd w:id="89"/>
            <w:proofErr w:type="spellEnd"/>
          </w:p>
        </w:tc>
      </w:tr>
      <w:tr w:rsidR="00E005A2" w:rsidRPr="00E005A2" w:rsidTr="002255D6">
        <w:trPr>
          <w:trHeight w:val="300"/>
          <w:jc w:val="center"/>
        </w:trPr>
        <w:tc>
          <w:tcPr>
            <w:tcW w:w="3134"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rPr>
                <w:rFonts w:ascii="Arial Narrow" w:eastAsia="Times New Roman" w:hAnsi="Arial Narrow" w:cs="Times New Roman"/>
                <w:color w:val="000000"/>
              </w:rPr>
            </w:pPr>
            <w:proofErr w:type="spellStart"/>
            <w:r w:rsidRPr="002255D6">
              <w:rPr>
                <w:rFonts w:ascii="Arial Narrow" w:eastAsia="Times New Roman" w:hAnsi="Arial Narrow" w:cs="Times New Roman"/>
                <w:color w:val="000000"/>
              </w:rPr>
              <w:t>sqrt_scaling</w:t>
            </w:r>
            <w:proofErr w:type="spellEnd"/>
          </w:p>
        </w:tc>
        <w:tc>
          <w:tcPr>
            <w:tcW w:w="1843" w:type="dxa"/>
            <w:tcBorders>
              <w:top w:val="nil"/>
              <w:left w:val="nil"/>
              <w:bottom w:val="nil"/>
              <w:right w:val="nil"/>
            </w:tcBorders>
            <w:shd w:val="clear" w:color="auto" w:fill="D9D9D9" w:themeFill="background1" w:themeFillShade="D9"/>
            <w:noWrap/>
            <w:vAlign w:val="bottom"/>
            <w:hideMark/>
          </w:tcPr>
          <w:p w:rsidR="00E005A2" w:rsidRPr="002255D6" w:rsidRDefault="00E005A2" w:rsidP="00E005A2">
            <w:pPr>
              <w:spacing w:after="0" w:line="240" w:lineRule="auto"/>
              <w:jc w:val="center"/>
              <w:rPr>
                <w:rFonts w:ascii="Arial Narrow" w:eastAsia="Times New Roman" w:hAnsi="Arial Narrow" w:cs="Times New Roman"/>
                <w:color w:val="000000"/>
              </w:rPr>
            </w:pPr>
            <w:r w:rsidRPr="002255D6">
              <w:rPr>
                <w:rFonts w:ascii="Arial Narrow" w:eastAsia="Times New Roman" w:hAnsi="Arial Narrow" w:cs="Times New Roman"/>
                <w:color w:val="000000"/>
              </w:rPr>
              <w:t>1</w:t>
            </w:r>
          </w:p>
        </w:tc>
      </w:tr>
      <w:tr w:rsidR="00E005A2" w:rsidRPr="00E005A2" w:rsidTr="002255D6">
        <w:trPr>
          <w:trHeight w:val="300"/>
          <w:jc w:val="center"/>
        </w:trPr>
        <w:tc>
          <w:tcPr>
            <w:tcW w:w="3134"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rPr>
                <w:rFonts w:ascii="Arial Narrow" w:eastAsia="Times New Roman" w:hAnsi="Arial Narrow" w:cs="Times New Roman"/>
                <w:color w:val="000000"/>
              </w:rPr>
            </w:pPr>
            <w:proofErr w:type="spellStart"/>
            <w:r w:rsidRPr="002255D6">
              <w:rPr>
                <w:rFonts w:ascii="Arial Narrow" w:eastAsia="Times New Roman" w:hAnsi="Arial Narrow" w:cs="Times New Roman"/>
                <w:color w:val="000000"/>
              </w:rPr>
              <w:t>saveplots</w:t>
            </w:r>
            <w:proofErr w:type="spellEnd"/>
          </w:p>
        </w:tc>
        <w:tc>
          <w:tcPr>
            <w:tcW w:w="1843" w:type="dxa"/>
            <w:tcBorders>
              <w:top w:val="nil"/>
              <w:left w:val="nil"/>
              <w:bottom w:val="nil"/>
              <w:right w:val="nil"/>
            </w:tcBorders>
            <w:shd w:val="clear" w:color="auto" w:fill="D9D9D9" w:themeFill="background1" w:themeFillShade="D9"/>
            <w:noWrap/>
            <w:vAlign w:val="bottom"/>
            <w:hideMark/>
          </w:tcPr>
          <w:p w:rsidR="00E005A2" w:rsidRPr="002255D6" w:rsidRDefault="00E005A2" w:rsidP="00E005A2">
            <w:pPr>
              <w:spacing w:after="0" w:line="240" w:lineRule="auto"/>
              <w:jc w:val="center"/>
              <w:rPr>
                <w:rFonts w:ascii="Arial Narrow" w:eastAsia="Times New Roman" w:hAnsi="Arial Narrow" w:cs="Times New Roman"/>
                <w:color w:val="000000"/>
              </w:rPr>
            </w:pPr>
            <w:r w:rsidRPr="002255D6">
              <w:rPr>
                <w:rFonts w:ascii="Arial Narrow" w:eastAsia="Times New Roman" w:hAnsi="Arial Narrow" w:cs="Times New Roman"/>
                <w:color w:val="000000"/>
              </w:rPr>
              <w:t>0</w:t>
            </w:r>
          </w:p>
        </w:tc>
      </w:tr>
      <w:tr w:rsidR="00E005A2" w:rsidRPr="00E005A2" w:rsidTr="002255D6">
        <w:trPr>
          <w:trHeight w:val="300"/>
          <w:jc w:val="center"/>
        </w:trPr>
        <w:tc>
          <w:tcPr>
            <w:tcW w:w="3134"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rPr>
                <w:rFonts w:ascii="Arial Narrow" w:eastAsia="Times New Roman" w:hAnsi="Arial Narrow" w:cs="Times New Roman"/>
                <w:color w:val="000000"/>
              </w:rPr>
            </w:pPr>
            <w:proofErr w:type="spellStart"/>
            <w:r w:rsidRPr="002255D6">
              <w:rPr>
                <w:rFonts w:ascii="Arial Narrow" w:eastAsia="Times New Roman" w:hAnsi="Arial Narrow" w:cs="Times New Roman"/>
                <w:color w:val="000000"/>
              </w:rPr>
              <w:t>plotfigure</w:t>
            </w:r>
            <w:proofErr w:type="spellEnd"/>
          </w:p>
        </w:tc>
        <w:tc>
          <w:tcPr>
            <w:tcW w:w="1843" w:type="dxa"/>
            <w:tcBorders>
              <w:top w:val="nil"/>
              <w:left w:val="nil"/>
              <w:bottom w:val="nil"/>
              <w:right w:val="nil"/>
            </w:tcBorders>
            <w:shd w:val="clear" w:color="auto" w:fill="D9D9D9" w:themeFill="background1" w:themeFillShade="D9"/>
            <w:noWrap/>
            <w:vAlign w:val="bottom"/>
            <w:hideMark/>
          </w:tcPr>
          <w:p w:rsidR="00E005A2" w:rsidRPr="002255D6" w:rsidRDefault="00E005A2" w:rsidP="00E005A2">
            <w:pPr>
              <w:spacing w:after="0" w:line="240" w:lineRule="auto"/>
              <w:jc w:val="center"/>
              <w:rPr>
                <w:rFonts w:ascii="Arial Narrow" w:eastAsia="Times New Roman" w:hAnsi="Arial Narrow" w:cs="Times New Roman"/>
                <w:color w:val="000000"/>
              </w:rPr>
            </w:pPr>
            <w:r w:rsidRPr="002255D6">
              <w:rPr>
                <w:rFonts w:ascii="Arial Narrow" w:eastAsia="Times New Roman" w:hAnsi="Arial Narrow" w:cs="Times New Roman"/>
                <w:color w:val="000000"/>
              </w:rPr>
              <w:t>1</w:t>
            </w:r>
          </w:p>
        </w:tc>
      </w:tr>
      <w:tr w:rsidR="00E005A2" w:rsidRPr="00E005A2" w:rsidTr="002255D6">
        <w:trPr>
          <w:trHeight w:val="300"/>
          <w:jc w:val="center"/>
        </w:trPr>
        <w:tc>
          <w:tcPr>
            <w:tcW w:w="3134"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rPr>
                <w:rFonts w:ascii="Arial Narrow" w:eastAsia="Times New Roman" w:hAnsi="Arial Narrow" w:cs="Times New Roman"/>
                <w:color w:val="000000"/>
              </w:rPr>
            </w:pPr>
            <w:proofErr w:type="spellStart"/>
            <w:r w:rsidRPr="002255D6">
              <w:rPr>
                <w:rFonts w:ascii="Arial Narrow" w:eastAsia="Times New Roman" w:hAnsi="Arial Narrow" w:cs="Times New Roman"/>
                <w:color w:val="000000"/>
              </w:rPr>
              <w:t>usescoredcentralapneas</w:t>
            </w:r>
            <w:proofErr w:type="spellEnd"/>
          </w:p>
        </w:tc>
        <w:tc>
          <w:tcPr>
            <w:tcW w:w="1843"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jc w:val="center"/>
              <w:rPr>
                <w:rFonts w:ascii="Arial Narrow" w:eastAsia="Times New Roman" w:hAnsi="Arial Narrow" w:cs="Times New Roman"/>
                <w:color w:val="000000"/>
              </w:rPr>
            </w:pPr>
            <w:r w:rsidRPr="002255D6">
              <w:rPr>
                <w:rFonts w:ascii="Arial Narrow" w:eastAsia="Times New Roman" w:hAnsi="Arial Narrow" w:cs="Times New Roman"/>
                <w:color w:val="000000"/>
              </w:rPr>
              <w:t>1</w:t>
            </w:r>
          </w:p>
        </w:tc>
      </w:tr>
      <w:tr w:rsidR="00E005A2" w:rsidRPr="00E005A2" w:rsidTr="002255D6">
        <w:trPr>
          <w:trHeight w:val="300"/>
          <w:jc w:val="center"/>
        </w:trPr>
        <w:tc>
          <w:tcPr>
            <w:tcW w:w="3134"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rPr>
                <w:rFonts w:ascii="Arial Narrow" w:eastAsia="Times New Roman" w:hAnsi="Arial Narrow" w:cs="Times New Roman"/>
                <w:color w:val="000000"/>
              </w:rPr>
            </w:pPr>
            <w:proofErr w:type="spellStart"/>
            <w:r w:rsidRPr="002255D6">
              <w:rPr>
                <w:rFonts w:ascii="Arial Narrow" w:eastAsia="Times New Roman" w:hAnsi="Arial Narrow" w:cs="Times New Roman"/>
                <w:color w:val="000000"/>
              </w:rPr>
              <w:t>eventsarebreathsfullywithinmargins</w:t>
            </w:r>
            <w:proofErr w:type="spellEnd"/>
          </w:p>
        </w:tc>
        <w:tc>
          <w:tcPr>
            <w:tcW w:w="1843"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jc w:val="center"/>
              <w:rPr>
                <w:rFonts w:ascii="Arial Narrow" w:eastAsia="Times New Roman" w:hAnsi="Arial Narrow" w:cs="Times New Roman"/>
                <w:color w:val="000000"/>
              </w:rPr>
            </w:pPr>
            <w:r w:rsidRPr="002255D6">
              <w:rPr>
                <w:rFonts w:ascii="Arial Narrow" w:eastAsia="Times New Roman" w:hAnsi="Arial Narrow" w:cs="Times New Roman"/>
                <w:color w:val="000000"/>
              </w:rPr>
              <w:t>1</w:t>
            </w:r>
          </w:p>
        </w:tc>
      </w:tr>
      <w:tr w:rsidR="00E005A2" w:rsidRPr="00E005A2" w:rsidTr="002255D6">
        <w:trPr>
          <w:trHeight w:val="300"/>
          <w:jc w:val="center"/>
        </w:trPr>
        <w:tc>
          <w:tcPr>
            <w:tcW w:w="3134"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rPr>
                <w:rFonts w:ascii="Arial Narrow" w:eastAsia="Times New Roman" w:hAnsi="Arial Narrow" w:cs="Times New Roman"/>
                <w:color w:val="000000"/>
              </w:rPr>
            </w:pPr>
            <w:proofErr w:type="spellStart"/>
            <w:r w:rsidRPr="002255D6">
              <w:rPr>
                <w:rFonts w:ascii="Arial Narrow" w:eastAsia="Times New Roman" w:hAnsi="Arial Narrow" w:cs="Times New Roman"/>
                <w:color w:val="000000"/>
              </w:rPr>
              <w:t>havescoredcentralhypops</w:t>
            </w:r>
            <w:proofErr w:type="spellEnd"/>
          </w:p>
        </w:tc>
        <w:tc>
          <w:tcPr>
            <w:tcW w:w="1843"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jc w:val="center"/>
              <w:rPr>
                <w:rFonts w:ascii="Arial Narrow" w:eastAsia="Times New Roman" w:hAnsi="Arial Narrow" w:cs="Times New Roman"/>
                <w:color w:val="000000"/>
              </w:rPr>
            </w:pPr>
            <w:r w:rsidRPr="002255D6">
              <w:rPr>
                <w:rFonts w:ascii="Arial Narrow" w:eastAsia="Times New Roman" w:hAnsi="Arial Narrow" w:cs="Times New Roman"/>
                <w:color w:val="000000"/>
              </w:rPr>
              <w:t>0</w:t>
            </w:r>
          </w:p>
        </w:tc>
      </w:tr>
      <w:tr w:rsidR="00E005A2" w:rsidRPr="00E005A2" w:rsidTr="002255D6">
        <w:trPr>
          <w:trHeight w:val="300"/>
          <w:jc w:val="center"/>
        </w:trPr>
        <w:tc>
          <w:tcPr>
            <w:tcW w:w="3134"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rPr>
                <w:rFonts w:ascii="Arial Narrow" w:eastAsia="Times New Roman" w:hAnsi="Arial Narrow" w:cs="Times New Roman"/>
                <w:color w:val="000000"/>
              </w:rPr>
            </w:pPr>
            <w:proofErr w:type="spellStart"/>
            <w:r w:rsidRPr="002255D6">
              <w:rPr>
                <w:rFonts w:ascii="Arial Narrow" w:eastAsia="Times New Roman" w:hAnsi="Arial Narrow" w:cs="Times New Roman"/>
                <w:color w:val="000000"/>
              </w:rPr>
              <w:t>manualscoringtouchups</w:t>
            </w:r>
            <w:proofErr w:type="spellEnd"/>
          </w:p>
        </w:tc>
        <w:tc>
          <w:tcPr>
            <w:tcW w:w="1843"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jc w:val="center"/>
              <w:rPr>
                <w:rFonts w:ascii="Arial Narrow" w:eastAsia="Times New Roman" w:hAnsi="Arial Narrow" w:cs="Times New Roman"/>
                <w:color w:val="000000"/>
              </w:rPr>
            </w:pPr>
            <w:r w:rsidRPr="002255D6">
              <w:rPr>
                <w:rFonts w:ascii="Arial Narrow" w:eastAsia="Times New Roman" w:hAnsi="Arial Narrow" w:cs="Times New Roman"/>
                <w:color w:val="000000"/>
              </w:rPr>
              <w:t>0</w:t>
            </w:r>
          </w:p>
        </w:tc>
      </w:tr>
      <w:tr w:rsidR="00E005A2" w:rsidRPr="00E005A2" w:rsidTr="002255D6">
        <w:trPr>
          <w:trHeight w:val="300"/>
          <w:jc w:val="center"/>
        </w:trPr>
        <w:tc>
          <w:tcPr>
            <w:tcW w:w="3134"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rPr>
                <w:rFonts w:ascii="Arial Narrow" w:eastAsia="Times New Roman" w:hAnsi="Arial Narrow" w:cs="Times New Roman"/>
                <w:color w:val="000000"/>
              </w:rPr>
            </w:pPr>
            <w:proofErr w:type="spellStart"/>
            <w:r w:rsidRPr="002255D6">
              <w:rPr>
                <w:rFonts w:ascii="Arial Narrow" w:eastAsia="Times New Roman" w:hAnsi="Arial Narrow" w:cs="Times New Roman"/>
                <w:color w:val="000000"/>
              </w:rPr>
              <w:t>maxdelaybreaths</w:t>
            </w:r>
            <w:proofErr w:type="spellEnd"/>
          </w:p>
        </w:tc>
        <w:tc>
          <w:tcPr>
            <w:tcW w:w="1843"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jc w:val="center"/>
              <w:rPr>
                <w:rFonts w:ascii="Arial Narrow" w:eastAsia="Times New Roman" w:hAnsi="Arial Narrow" w:cs="Times New Roman"/>
                <w:color w:val="000000"/>
              </w:rPr>
            </w:pPr>
            <w:r w:rsidRPr="002255D6">
              <w:rPr>
                <w:rFonts w:ascii="Arial Narrow" w:eastAsia="Times New Roman" w:hAnsi="Arial Narrow" w:cs="Times New Roman"/>
                <w:color w:val="000000"/>
              </w:rPr>
              <w:t>5</w:t>
            </w:r>
          </w:p>
        </w:tc>
      </w:tr>
      <w:tr w:rsidR="00E005A2" w:rsidRPr="00E005A2" w:rsidTr="002255D6">
        <w:trPr>
          <w:trHeight w:val="300"/>
          <w:jc w:val="center"/>
        </w:trPr>
        <w:tc>
          <w:tcPr>
            <w:tcW w:w="3134"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rPr>
                <w:rFonts w:ascii="Arial Narrow" w:eastAsia="Times New Roman" w:hAnsi="Arial Narrow" w:cs="Times New Roman"/>
                <w:color w:val="000000"/>
              </w:rPr>
            </w:pPr>
            <w:proofErr w:type="spellStart"/>
            <w:r w:rsidRPr="002255D6">
              <w:rPr>
                <w:rFonts w:ascii="Arial Narrow" w:eastAsia="Times New Roman" w:hAnsi="Arial Narrow" w:cs="Times New Roman"/>
                <w:color w:val="000000"/>
              </w:rPr>
              <w:t>windowlengthmin</w:t>
            </w:r>
            <w:proofErr w:type="spellEnd"/>
          </w:p>
        </w:tc>
        <w:tc>
          <w:tcPr>
            <w:tcW w:w="1843"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jc w:val="center"/>
              <w:rPr>
                <w:rFonts w:ascii="Arial Narrow" w:eastAsia="Times New Roman" w:hAnsi="Arial Narrow" w:cs="Times New Roman"/>
                <w:color w:val="000000"/>
              </w:rPr>
            </w:pPr>
            <w:r w:rsidRPr="002255D6">
              <w:rPr>
                <w:rFonts w:ascii="Arial Narrow" w:eastAsia="Times New Roman" w:hAnsi="Arial Narrow" w:cs="Times New Roman"/>
                <w:color w:val="000000"/>
              </w:rPr>
              <w:t>7</w:t>
            </w:r>
          </w:p>
        </w:tc>
      </w:tr>
      <w:tr w:rsidR="00E005A2" w:rsidRPr="00E005A2" w:rsidTr="002255D6">
        <w:trPr>
          <w:trHeight w:val="300"/>
          <w:jc w:val="center"/>
        </w:trPr>
        <w:tc>
          <w:tcPr>
            <w:tcW w:w="3134"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rPr>
                <w:rFonts w:ascii="Arial Narrow" w:eastAsia="Times New Roman" w:hAnsi="Arial Narrow" w:cs="Times New Roman"/>
                <w:color w:val="000000"/>
              </w:rPr>
            </w:pPr>
            <w:r w:rsidRPr="002255D6">
              <w:rPr>
                <w:rFonts w:ascii="Arial Narrow" w:eastAsia="Times New Roman" w:hAnsi="Arial Narrow" w:cs="Times New Roman"/>
                <w:color w:val="000000"/>
              </w:rPr>
              <w:t>Fs</w:t>
            </w:r>
          </w:p>
        </w:tc>
        <w:tc>
          <w:tcPr>
            <w:tcW w:w="1843" w:type="dxa"/>
            <w:tcBorders>
              <w:top w:val="nil"/>
              <w:left w:val="nil"/>
              <w:bottom w:val="nil"/>
              <w:right w:val="nil"/>
            </w:tcBorders>
            <w:shd w:val="clear" w:color="auto" w:fill="D9D9D9" w:themeFill="background1" w:themeFillShade="D9"/>
            <w:noWrap/>
            <w:vAlign w:val="bottom"/>
            <w:hideMark/>
          </w:tcPr>
          <w:p w:rsidR="00E005A2" w:rsidRPr="002255D6" w:rsidRDefault="00E005A2" w:rsidP="00E005A2">
            <w:pPr>
              <w:spacing w:after="0" w:line="240" w:lineRule="auto"/>
              <w:jc w:val="center"/>
              <w:rPr>
                <w:rFonts w:ascii="Arial Narrow" w:eastAsia="Times New Roman" w:hAnsi="Arial Narrow" w:cs="Times New Roman"/>
                <w:color w:val="000000"/>
              </w:rPr>
            </w:pPr>
            <w:r w:rsidRPr="002255D6">
              <w:rPr>
                <w:rFonts w:ascii="Arial Narrow" w:eastAsia="Times New Roman" w:hAnsi="Arial Narrow" w:cs="Times New Roman"/>
                <w:color w:val="000000"/>
              </w:rPr>
              <w:t>100</w:t>
            </w:r>
          </w:p>
        </w:tc>
      </w:tr>
      <w:tr w:rsidR="00E005A2" w:rsidRPr="00E005A2" w:rsidTr="002255D6">
        <w:trPr>
          <w:trHeight w:val="300"/>
          <w:jc w:val="center"/>
        </w:trPr>
        <w:tc>
          <w:tcPr>
            <w:tcW w:w="3134"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rPr>
                <w:rFonts w:ascii="Arial Narrow" w:eastAsia="Times New Roman" w:hAnsi="Arial Narrow" w:cs="Times New Roman"/>
                <w:color w:val="000000"/>
              </w:rPr>
            </w:pPr>
            <w:proofErr w:type="spellStart"/>
            <w:r w:rsidRPr="002255D6">
              <w:rPr>
                <w:rFonts w:ascii="Arial Narrow" w:eastAsia="Times New Roman" w:hAnsi="Arial Narrow" w:cs="Times New Roman"/>
                <w:color w:val="000000"/>
              </w:rPr>
              <w:t>ignoreCPAPdata</w:t>
            </w:r>
            <w:proofErr w:type="spellEnd"/>
          </w:p>
        </w:tc>
        <w:tc>
          <w:tcPr>
            <w:tcW w:w="1843" w:type="dxa"/>
            <w:tcBorders>
              <w:top w:val="nil"/>
              <w:left w:val="nil"/>
              <w:bottom w:val="nil"/>
              <w:right w:val="nil"/>
            </w:tcBorders>
            <w:shd w:val="clear" w:color="auto" w:fill="auto"/>
            <w:noWrap/>
            <w:vAlign w:val="bottom"/>
            <w:hideMark/>
          </w:tcPr>
          <w:p w:rsidR="00E005A2" w:rsidRPr="002255D6" w:rsidRDefault="00E005A2" w:rsidP="00E005A2">
            <w:pPr>
              <w:spacing w:after="0" w:line="240" w:lineRule="auto"/>
              <w:jc w:val="center"/>
              <w:rPr>
                <w:rFonts w:ascii="Arial Narrow" w:eastAsia="Times New Roman" w:hAnsi="Arial Narrow" w:cs="Times New Roman"/>
                <w:color w:val="000000"/>
              </w:rPr>
            </w:pPr>
            <w:r w:rsidRPr="002255D6">
              <w:rPr>
                <w:rFonts w:ascii="Arial Narrow" w:eastAsia="Times New Roman" w:hAnsi="Arial Narrow" w:cs="Times New Roman"/>
                <w:color w:val="000000"/>
              </w:rPr>
              <w:t>1</w:t>
            </w:r>
          </w:p>
        </w:tc>
      </w:tr>
      <w:tr w:rsidR="00E005A2" w:rsidRPr="00E005A2" w:rsidTr="002255D6">
        <w:trPr>
          <w:trHeight w:val="300"/>
          <w:jc w:val="center"/>
        </w:trPr>
        <w:tc>
          <w:tcPr>
            <w:tcW w:w="3134" w:type="dxa"/>
            <w:tcBorders>
              <w:top w:val="nil"/>
              <w:left w:val="nil"/>
              <w:bottom w:val="single" w:sz="4" w:space="0" w:color="auto"/>
              <w:right w:val="nil"/>
            </w:tcBorders>
            <w:shd w:val="clear" w:color="auto" w:fill="auto"/>
            <w:noWrap/>
            <w:vAlign w:val="bottom"/>
            <w:hideMark/>
          </w:tcPr>
          <w:p w:rsidR="00E005A2" w:rsidRPr="002255D6" w:rsidRDefault="00E005A2" w:rsidP="00E005A2">
            <w:pPr>
              <w:spacing w:after="0" w:line="240" w:lineRule="auto"/>
              <w:rPr>
                <w:rFonts w:ascii="Arial Narrow" w:eastAsia="Times New Roman" w:hAnsi="Arial Narrow" w:cs="Times New Roman"/>
                <w:color w:val="000000"/>
              </w:rPr>
            </w:pPr>
            <w:proofErr w:type="spellStart"/>
            <w:r w:rsidRPr="002255D6">
              <w:rPr>
                <w:rFonts w:ascii="Arial Narrow" w:eastAsia="Times New Roman" w:hAnsi="Arial Narrow" w:cs="Times New Roman"/>
                <w:color w:val="000000"/>
              </w:rPr>
              <w:t>exportresultstoxls</w:t>
            </w:r>
            <w:proofErr w:type="spellEnd"/>
          </w:p>
        </w:tc>
        <w:tc>
          <w:tcPr>
            <w:tcW w:w="1843" w:type="dxa"/>
            <w:tcBorders>
              <w:top w:val="nil"/>
              <w:left w:val="nil"/>
              <w:bottom w:val="single" w:sz="4" w:space="0" w:color="auto"/>
              <w:right w:val="nil"/>
            </w:tcBorders>
            <w:shd w:val="clear" w:color="auto" w:fill="D9D9D9" w:themeFill="background1" w:themeFillShade="D9"/>
            <w:noWrap/>
            <w:vAlign w:val="bottom"/>
            <w:hideMark/>
          </w:tcPr>
          <w:p w:rsidR="00E005A2" w:rsidRPr="002255D6" w:rsidRDefault="00E005A2" w:rsidP="00E005A2">
            <w:pPr>
              <w:spacing w:after="0" w:line="240" w:lineRule="auto"/>
              <w:jc w:val="center"/>
              <w:rPr>
                <w:rFonts w:ascii="Arial Narrow" w:eastAsia="Times New Roman" w:hAnsi="Arial Narrow" w:cs="Times New Roman"/>
                <w:color w:val="000000"/>
              </w:rPr>
            </w:pPr>
            <w:r w:rsidRPr="002255D6">
              <w:rPr>
                <w:rFonts w:ascii="Arial Narrow" w:eastAsia="Times New Roman" w:hAnsi="Arial Narrow" w:cs="Times New Roman"/>
                <w:color w:val="000000"/>
              </w:rPr>
              <w:t>1</w:t>
            </w:r>
          </w:p>
        </w:tc>
      </w:tr>
    </w:tbl>
    <w:p w:rsidR="003A144D" w:rsidRDefault="003A144D" w:rsidP="003A144D">
      <w:pPr>
        <w:rPr>
          <w:rFonts w:ascii="Arial" w:hAnsi="Arial" w:cs="Arial"/>
        </w:rPr>
      </w:pPr>
    </w:p>
    <w:p w:rsidR="00E005A2" w:rsidRDefault="00E005A2" w:rsidP="008520C8">
      <w:pPr>
        <w:spacing w:after="0" w:line="240" w:lineRule="auto"/>
        <w:rPr>
          <w:rFonts w:ascii="Arial" w:hAnsi="Arial" w:cs="Arial"/>
        </w:rPr>
      </w:pPr>
      <w:r>
        <w:rPr>
          <w:rFonts w:ascii="Arial" w:hAnsi="Arial" w:cs="Arial"/>
        </w:rPr>
        <w:t xml:space="preserve">Items </w:t>
      </w:r>
      <w:r w:rsidR="008520C8">
        <w:rPr>
          <w:rFonts w:ascii="Arial" w:hAnsi="Arial" w:cs="Arial"/>
        </w:rPr>
        <w:t>shaded</w:t>
      </w:r>
      <w:r>
        <w:rPr>
          <w:rFonts w:ascii="Arial" w:hAnsi="Arial" w:cs="Arial"/>
        </w:rPr>
        <w:t xml:space="preserve"> in grey </w:t>
      </w:r>
      <w:r w:rsidR="008520C8">
        <w:rPr>
          <w:rFonts w:ascii="Arial" w:hAnsi="Arial" w:cs="Arial"/>
        </w:rPr>
        <w:t>can</w:t>
      </w:r>
      <w:r>
        <w:rPr>
          <w:rFonts w:ascii="Arial" w:hAnsi="Arial" w:cs="Arial"/>
        </w:rPr>
        <w:t xml:space="preserve"> be </w:t>
      </w:r>
      <w:r w:rsidR="008520C8">
        <w:rPr>
          <w:rFonts w:ascii="Arial" w:hAnsi="Arial" w:cs="Arial"/>
        </w:rPr>
        <w:t>altered</w:t>
      </w:r>
      <w:r>
        <w:rPr>
          <w:rFonts w:ascii="Arial" w:hAnsi="Arial" w:cs="Arial"/>
        </w:rPr>
        <w:t xml:space="preserve"> </w:t>
      </w:r>
      <w:r w:rsidR="002255D6">
        <w:rPr>
          <w:rFonts w:ascii="Arial" w:hAnsi="Arial" w:cs="Arial"/>
        </w:rPr>
        <w:t>if</w:t>
      </w:r>
      <w:r>
        <w:rPr>
          <w:rFonts w:ascii="Arial" w:hAnsi="Arial" w:cs="Arial"/>
        </w:rPr>
        <w:t xml:space="preserve"> ne</w:t>
      </w:r>
      <w:r w:rsidR="008520C8">
        <w:rPr>
          <w:rFonts w:ascii="Arial" w:hAnsi="Arial" w:cs="Arial"/>
        </w:rPr>
        <w:t>cessary:</w:t>
      </w:r>
    </w:p>
    <w:p w:rsidR="00E005A2" w:rsidRPr="008520C8" w:rsidRDefault="00E005A2" w:rsidP="008520C8">
      <w:pPr>
        <w:pStyle w:val="ListParagraph"/>
        <w:numPr>
          <w:ilvl w:val="0"/>
          <w:numId w:val="14"/>
        </w:numPr>
        <w:rPr>
          <w:rFonts w:ascii="Arial" w:hAnsi="Arial" w:cs="Arial"/>
        </w:rPr>
      </w:pPr>
      <w:bookmarkStart w:id="90" w:name="OLE_LINK69"/>
      <w:bookmarkStart w:id="91" w:name="OLE_LINK70"/>
      <w:r w:rsidRPr="008520C8">
        <w:rPr>
          <w:rFonts w:ascii="Arial" w:hAnsi="Arial" w:cs="Arial"/>
        </w:rPr>
        <w:t>“</w:t>
      </w:r>
      <w:proofErr w:type="spellStart"/>
      <w:proofErr w:type="gramStart"/>
      <w:r w:rsidRPr="008520C8">
        <w:rPr>
          <w:rFonts w:ascii="Arial" w:hAnsi="Arial" w:cs="Arial"/>
        </w:rPr>
        <w:t>savename</w:t>
      </w:r>
      <w:proofErr w:type="spellEnd"/>
      <w:proofErr w:type="gramEnd"/>
      <w:r w:rsidRPr="008520C8">
        <w:rPr>
          <w:rFonts w:ascii="Arial" w:hAnsi="Arial" w:cs="Arial"/>
        </w:rPr>
        <w:t xml:space="preserve">” is the name of the .mat file with details of the analysis. </w:t>
      </w:r>
    </w:p>
    <w:p w:rsidR="00E005A2" w:rsidRPr="008520C8" w:rsidRDefault="00E005A2" w:rsidP="008520C8">
      <w:pPr>
        <w:pStyle w:val="ListParagraph"/>
        <w:numPr>
          <w:ilvl w:val="0"/>
          <w:numId w:val="14"/>
        </w:numPr>
        <w:rPr>
          <w:rFonts w:ascii="Arial" w:hAnsi="Arial" w:cs="Arial"/>
        </w:rPr>
      </w:pPr>
      <w:bookmarkStart w:id="92" w:name="OLE_LINK72"/>
      <w:bookmarkEnd w:id="90"/>
      <w:bookmarkEnd w:id="91"/>
      <w:r w:rsidRPr="008520C8">
        <w:rPr>
          <w:rFonts w:ascii="Arial" w:hAnsi="Arial" w:cs="Arial"/>
        </w:rPr>
        <w:t>“</w:t>
      </w:r>
      <w:proofErr w:type="spellStart"/>
      <w:r w:rsidRPr="008520C8">
        <w:rPr>
          <w:rFonts w:ascii="Arial" w:hAnsi="Arial" w:cs="Arial"/>
        </w:rPr>
        <w:t>Pnasaldownisinsp</w:t>
      </w:r>
      <w:proofErr w:type="spellEnd"/>
      <w:r w:rsidRPr="008520C8">
        <w:rPr>
          <w:rFonts w:ascii="Arial" w:hAnsi="Arial" w:cs="Arial"/>
        </w:rPr>
        <w:t>” is set to 1 if a downwards deflection in nasal pressure reflects inspiration.</w:t>
      </w:r>
      <w:bookmarkEnd w:id="92"/>
    </w:p>
    <w:p w:rsidR="00E005A2" w:rsidRPr="008520C8" w:rsidRDefault="00E005A2" w:rsidP="008520C8">
      <w:pPr>
        <w:pStyle w:val="ListParagraph"/>
        <w:numPr>
          <w:ilvl w:val="0"/>
          <w:numId w:val="14"/>
        </w:numPr>
        <w:rPr>
          <w:rFonts w:ascii="Arial" w:hAnsi="Arial" w:cs="Arial"/>
        </w:rPr>
      </w:pPr>
      <w:r w:rsidRPr="008520C8">
        <w:rPr>
          <w:rFonts w:ascii="Arial" w:hAnsi="Arial" w:cs="Arial"/>
        </w:rPr>
        <w:t>“</w:t>
      </w:r>
      <w:proofErr w:type="spellStart"/>
      <w:r w:rsidRPr="008520C8">
        <w:rPr>
          <w:rFonts w:ascii="Arial" w:hAnsi="Arial" w:cs="Arial"/>
        </w:rPr>
        <w:t>LGfromFlowVersion</w:t>
      </w:r>
      <w:proofErr w:type="spellEnd"/>
      <w:r w:rsidRPr="008520C8">
        <w:rPr>
          <w:rFonts w:ascii="Arial" w:hAnsi="Arial" w:cs="Arial"/>
        </w:rPr>
        <w:t xml:space="preserve">” is the current version </w:t>
      </w:r>
      <w:r w:rsidR="008520C8" w:rsidRPr="008520C8">
        <w:rPr>
          <w:rFonts w:ascii="Arial" w:hAnsi="Arial" w:cs="Arial"/>
        </w:rPr>
        <w:t xml:space="preserve">name </w:t>
      </w:r>
      <w:r w:rsidRPr="008520C8">
        <w:rPr>
          <w:rFonts w:ascii="Arial" w:hAnsi="Arial" w:cs="Arial"/>
        </w:rPr>
        <w:t xml:space="preserve">of the </w:t>
      </w:r>
      <w:r w:rsidR="008520C8" w:rsidRPr="008520C8">
        <w:rPr>
          <w:rFonts w:ascii="Arial" w:hAnsi="Arial" w:cs="Arial"/>
        </w:rPr>
        <w:t>function</w:t>
      </w:r>
      <w:r w:rsidRPr="008520C8">
        <w:rPr>
          <w:rFonts w:ascii="Arial" w:hAnsi="Arial" w:cs="Arial"/>
        </w:rPr>
        <w:t xml:space="preserve"> used to calculate loop gain from the raw polysomnography signals (currently </w:t>
      </w:r>
      <w:r w:rsidR="008520C8" w:rsidRPr="008520C8">
        <w:rPr>
          <w:rFonts w:ascii="Arial" w:hAnsi="Arial" w:cs="Arial"/>
        </w:rPr>
        <w:t>“</w:t>
      </w:r>
      <w:proofErr w:type="spellStart"/>
      <w:r w:rsidRPr="008520C8">
        <w:rPr>
          <w:rFonts w:ascii="Arial" w:hAnsi="Arial" w:cs="Arial"/>
        </w:rPr>
        <w:t>LGfromFlowBeta</w:t>
      </w:r>
      <w:proofErr w:type="spellEnd"/>
      <w:r w:rsidR="008520C8" w:rsidRPr="008520C8">
        <w:rPr>
          <w:rFonts w:ascii="Arial" w:hAnsi="Arial" w:cs="Arial"/>
        </w:rPr>
        <w:t>”</w:t>
      </w:r>
      <w:r w:rsidRPr="008520C8">
        <w:rPr>
          <w:rFonts w:ascii="Arial" w:hAnsi="Arial" w:cs="Arial"/>
        </w:rPr>
        <w:t xml:space="preserve">). </w:t>
      </w:r>
    </w:p>
    <w:p w:rsidR="00E005A2" w:rsidRPr="008520C8" w:rsidRDefault="00E005A2" w:rsidP="008520C8">
      <w:pPr>
        <w:pStyle w:val="ListParagraph"/>
        <w:numPr>
          <w:ilvl w:val="0"/>
          <w:numId w:val="14"/>
        </w:numPr>
        <w:rPr>
          <w:rFonts w:ascii="Arial" w:hAnsi="Arial" w:cs="Arial"/>
        </w:rPr>
      </w:pPr>
      <w:r w:rsidRPr="008520C8">
        <w:rPr>
          <w:rFonts w:ascii="Arial" w:hAnsi="Arial" w:cs="Arial"/>
        </w:rPr>
        <w:t>“</w:t>
      </w:r>
      <w:proofErr w:type="spellStart"/>
      <w:r w:rsidRPr="008520C8">
        <w:rPr>
          <w:rFonts w:ascii="Arial" w:hAnsi="Arial" w:cs="Arial"/>
        </w:rPr>
        <w:t>sqrt_scaling</w:t>
      </w:r>
      <w:proofErr w:type="spellEnd"/>
      <w:r w:rsidRPr="008520C8">
        <w:rPr>
          <w:rFonts w:ascii="Arial" w:hAnsi="Arial" w:cs="Arial"/>
        </w:rPr>
        <w:t>” is set to 1 for using nasal pressure or zero for using gold standard airflow.</w:t>
      </w:r>
    </w:p>
    <w:p w:rsidR="00C54521" w:rsidRPr="008520C8" w:rsidRDefault="00E005A2" w:rsidP="008520C8">
      <w:pPr>
        <w:pStyle w:val="ListParagraph"/>
        <w:numPr>
          <w:ilvl w:val="0"/>
          <w:numId w:val="14"/>
        </w:numPr>
        <w:rPr>
          <w:rFonts w:ascii="Arial" w:hAnsi="Arial" w:cs="Arial"/>
        </w:rPr>
      </w:pPr>
      <w:bookmarkStart w:id="93" w:name="OLE_LINK76"/>
      <w:bookmarkStart w:id="94" w:name="OLE_LINK77"/>
      <w:r w:rsidRPr="008520C8">
        <w:rPr>
          <w:rFonts w:ascii="Arial" w:hAnsi="Arial" w:cs="Arial"/>
        </w:rPr>
        <w:t>“</w:t>
      </w:r>
      <w:proofErr w:type="spellStart"/>
      <w:proofErr w:type="gramStart"/>
      <w:r w:rsidRPr="008520C8">
        <w:rPr>
          <w:rFonts w:ascii="Arial" w:hAnsi="Arial" w:cs="Arial"/>
        </w:rPr>
        <w:t>saveplots</w:t>
      </w:r>
      <w:proofErr w:type="spellEnd"/>
      <w:proofErr w:type="gramEnd"/>
      <w:r w:rsidRPr="008520C8">
        <w:rPr>
          <w:rFonts w:ascii="Arial" w:hAnsi="Arial" w:cs="Arial"/>
        </w:rPr>
        <w:t xml:space="preserve">” is set to 1 if you would like to store the analysis figures for each window. </w:t>
      </w:r>
      <w:r w:rsidR="00C54521" w:rsidRPr="008520C8">
        <w:rPr>
          <w:rFonts w:ascii="Arial" w:hAnsi="Arial" w:cs="Arial"/>
        </w:rPr>
        <w:t xml:space="preserve">Warning: can slow performance. </w:t>
      </w:r>
    </w:p>
    <w:bookmarkEnd w:id="93"/>
    <w:bookmarkEnd w:id="94"/>
    <w:p w:rsidR="00C54521" w:rsidRPr="008520C8" w:rsidRDefault="00C54521" w:rsidP="008520C8">
      <w:pPr>
        <w:pStyle w:val="ListParagraph"/>
        <w:numPr>
          <w:ilvl w:val="0"/>
          <w:numId w:val="14"/>
        </w:numPr>
        <w:rPr>
          <w:rFonts w:ascii="Arial" w:hAnsi="Arial" w:cs="Arial"/>
        </w:rPr>
      </w:pPr>
      <w:r w:rsidRPr="008520C8">
        <w:rPr>
          <w:rFonts w:ascii="Arial" w:hAnsi="Arial" w:cs="Arial"/>
        </w:rPr>
        <w:t>“</w:t>
      </w:r>
      <w:proofErr w:type="spellStart"/>
      <w:proofErr w:type="gramStart"/>
      <w:r w:rsidRPr="008520C8">
        <w:rPr>
          <w:rFonts w:ascii="Arial" w:hAnsi="Arial" w:cs="Arial"/>
        </w:rPr>
        <w:t>plotfigure</w:t>
      </w:r>
      <w:proofErr w:type="spellEnd"/>
      <w:proofErr w:type="gramEnd"/>
      <w:r w:rsidRPr="008520C8">
        <w:rPr>
          <w:rFonts w:ascii="Arial" w:hAnsi="Arial" w:cs="Arial"/>
        </w:rPr>
        <w:t>” is set to 1 if you would like to plot each analysis figure during runtime. Warning: can slow performance. Note: You cannot save the figure without plotting it.</w:t>
      </w:r>
    </w:p>
    <w:p w:rsidR="00C54521" w:rsidRPr="008520C8" w:rsidRDefault="00C54521" w:rsidP="008520C8">
      <w:pPr>
        <w:pStyle w:val="ListParagraph"/>
        <w:numPr>
          <w:ilvl w:val="0"/>
          <w:numId w:val="14"/>
        </w:numPr>
        <w:rPr>
          <w:rFonts w:ascii="Arial" w:hAnsi="Arial" w:cs="Arial"/>
        </w:rPr>
      </w:pPr>
      <w:r w:rsidRPr="008520C8">
        <w:rPr>
          <w:rFonts w:ascii="Arial" w:hAnsi="Arial" w:cs="Arial"/>
        </w:rPr>
        <w:t>“Fs” is the sampling rate of the data, typically 100 Hz.</w:t>
      </w:r>
    </w:p>
    <w:p w:rsidR="00C54521" w:rsidRPr="008520C8" w:rsidRDefault="00C54521" w:rsidP="008520C8">
      <w:pPr>
        <w:pStyle w:val="ListParagraph"/>
        <w:numPr>
          <w:ilvl w:val="0"/>
          <w:numId w:val="14"/>
        </w:numPr>
        <w:rPr>
          <w:rFonts w:ascii="Arial" w:hAnsi="Arial" w:cs="Arial"/>
        </w:rPr>
      </w:pPr>
      <w:r w:rsidRPr="008520C8">
        <w:rPr>
          <w:rFonts w:ascii="Arial" w:hAnsi="Arial" w:cs="Arial"/>
        </w:rPr>
        <w:t>“</w:t>
      </w:r>
      <w:proofErr w:type="spellStart"/>
      <w:proofErr w:type="gramStart"/>
      <w:r w:rsidRPr="008520C8">
        <w:rPr>
          <w:rFonts w:ascii="Arial" w:hAnsi="Arial" w:cs="Arial"/>
        </w:rPr>
        <w:t>exportresultstoxls</w:t>
      </w:r>
      <w:proofErr w:type="spellEnd"/>
      <w:proofErr w:type="gramEnd"/>
      <w:r w:rsidRPr="008520C8">
        <w:rPr>
          <w:rFonts w:ascii="Arial" w:hAnsi="Arial" w:cs="Arial"/>
        </w:rPr>
        <w:t>” is set to 1 when you would like to create a spreadsheet output of the analyzed data.</w:t>
      </w:r>
    </w:p>
    <w:p w:rsidR="008520C8" w:rsidRDefault="008520C8" w:rsidP="003A144D">
      <w:pPr>
        <w:rPr>
          <w:rFonts w:ascii="Arial" w:hAnsi="Arial" w:cs="Arial"/>
          <w:b/>
        </w:rPr>
      </w:pPr>
      <w:bookmarkStart w:id="95" w:name="OLE_LINK84"/>
      <w:bookmarkStart w:id="96" w:name="OLE_LINK65"/>
      <w:bookmarkStart w:id="97" w:name="OLE_LINK66"/>
    </w:p>
    <w:p w:rsidR="00D812B1" w:rsidRDefault="00D812B1" w:rsidP="003A144D">
      <w:pPr>
        <w:rPr>
          <w:rFonts w:ascii="Arial" w:hAnsi="Arial" w:cs="Arial"/>
          <w:b/>
        </w:rPr>
      </w:pPr>
    </w:p>
    <w:p w:rsidR="00D812B1" w:rsidRDefault="00D812B1" w:rsidP="003A144D">
      <w:pPr>
        <w:rPr>
          <w:rFonts w:ascii="Arial" w:hAnsi="Arial" w:cs="Arial"/>
          <w:b/>
        </w:rPr>
      </w:pPr>
    </w:p>
    <w:p w:rsidR="00C54521" w:rsidRPr="00C54521" w:rsidRDefault="00C54521" w:rsidP="003A144D">
      <w:pPr>
        <w:rPr>
          <w:rFonts w:ascii="Arial" w:hAnsi="Arial" w:cs="Arial"/>
          <w:b/>
        </w:rPr>
      </w:pPr>
      <w:r>
        <w:rPr>
          <w:rFonts w:ascii="Arial" w:hAnsi="Arial" w:cs="Arial"/>
          <w:b/>
        </w:rPr>
        <w:lastRenderedPageBreak/>
        <w:t>Select files</w:t>
      </w:r>
    </w:p>
    <w:bookmarkEnd w:id="95"/>
    <w:p w:rsidR="003A144D" w:rsidRPr="003A144D" w:rsidRDefault="003A144D" w:rsidP="003A144D">
      <w:pPr>
        <w:rPr>
          <w:rFonts w:ascii="Arial" w:hAnsi="Arial" w:cs="Arial"/>
        </w:rPr>
      </w:pPr>
      <w:r>
        <w:rPr>
          <w:rFonts w:ascii="Arial" w:hAnsi="Arial" w:cs="Arial"/>
        </w:rPr>
        <w:t>Setup the spreadsheet called “</w:t>
      </w:r>
      <w:proofErr w:type="spellStart"/>
      <w:r>
        <w:rPr>
          <w:rFonts w:ascii="Arial" w:hAnsi="Arial" w:cs="Arial"/>
        </w:rPr>
        <w:t>AnalyzeDataSpreadsheet</w:t>
      </w:r>
      <w:proofErr w:type="spellEnd"/>
      <w:r>
        <w:rPr>
          <w:rFonts w:ascii="Arial" w:hAnsi="Arial" w:cs="Arial"/>
        </w:rPr>
        <w:t xml:space="preserve">” as follows. Cells </w:t>
      </w:r>
      <w:bookmarkStart w:id="98" w:name="OLE_LINK82"/>
      <w:bookmarkStart w:id="99" w:name="OLE_LINK83"/>
      <w:r>
        <w:rPr>
          <w:rFonts w:ascii="Arial" w:hAnsi="Arial" w:cs="Arial"/>
        </w:rPr>
        <w:t xml:space="preserve">B2:D3 </w:t>
      </w:r>
      <w:bookmarkEnd w:id="98"/>
      <w:bookmarkEnd w:id="99"/>
      <w:r>
        <w:rPr>
          <w:rFonts w:ascii="Arial" w:hAnsi="Arial" w:cs="Arial"/>
        </w:rPr>
        <w:t>will look like: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3969"/>
        <w:gridCol w:w="1417"/>
      </w:tblGrid>
      <w:tr w:rsidR="003A144D" w:rsidRPr="003A144D" w:rsidTr="008520C8">
        <w:trPr>
          <w:jc w:val="center"/>
        </w:trPr>
        <w:tc>
          <w:tcPr>
            <w:tcW w:w="2093" w:type="dxa"/>
            <w:tcBorders>
              <w:bottom w:val="single" w:sz="4" w:space="0" w:color="auto"/>
            </w:tcBorders>
          </w:tcPr>
          <w:bookmarkEnd w:id="96"/>
          <w:bookmarkEnd w:id="97"/>
          <w:p w:rsidR="003A144D" w:rsidRPr="003A144D" w:rsidRDefault="003A144D" w:rsidP="003A144D">
            <w:pPr>
              <w:jc w:val="center"/>
              <w:rPr>
                <w:rFonts w:ascii="Arial" w:hAnsi="Arial" w:cs="Arial"/>
              </w:rPr>
            </w:pPr>
            <w:r>
              <w:rPr>
                <w:rFonts w:ascii="Arial" w:hAnsi="Arial" w:cs="Arial"/>
              </w:rPr>
              <w:t>MAT filename</w:t>
            </w:r>
          </w:p>
        </w:tc>
        <w:tc>
          <w:tcPr>
            <w:tcW w:w="3969" w:type="dxa"/>
            <w:tcBorders>
              <w:bottom w:val="single" w:sz="4" w:space="0" w:color="auto"/>
            </w:tcBorders>
          </w:tcPr>
          <w:p w:rsidR="003A144D" w:rsidRPr="003A144D" w:rsidRDefault="003A144D" w:rsidP="003A144D">
            <w:pPr>
              <w:jc w:val="center"/>
              <w:rPr>
                <w:rFonts w:ascii="Arial" w:hAnsi="Arial" w:cs="Arial"/>
              </w:rPr>
            </w:pPr>
            <w:r>
              <w:rPr>
                <w:rFonts w:ascii="Arial" w:hAnsi="Arial" w:cs="Arial"/>
              </w:rPr>
              <w:t>Directory</w:t>
            </w:r>
          </w:p>
        </w:tc>
        <w:tc>
          <w:tcPr>
            <w:tcW w:w="1417" w:type="dxa"/>
            <w:tcBorders>
              <w:bottom w:val="single" w:sz="4" w:space="0" w:color="auto"/>
            </w:tcBorders>
          </w:tcPr>
          <w:p w:rsidR="003A144D" w:rsidRPr="003A144D" w:rsidRDefault="003A144D" w:rsidP="003A144D">
            <w:pPr>
              <w:jc w:val="center"/>
              <w:rPr>
                <w:rFonts w:ascii="Arial" w:hAnsi="Arial" w:cs="Arial"/>
              </w:rPr>
            </w:pPr>
            <w:r>
              <w:rPr>
                <w:rFonts w:ascii="Arial" w:hAnsi="Arial" w:cs="Arial"/>
              </w:rPr>
              <w:t>Invert flow</w:t>
            </w:r>
          </w:p>
        </w:tc>
      </w:tr>
      <w:tr w:rsidR="003A144D" w:rsidRPr="003A144D" w:rsidTr="008520C8">
        <w:trPr>
          <w:jc w:val="center"/>
        </w:trPr>
        <w:tc>
          <w:tcPr>
            <w:tcW w:w="2093" w:type="dxa"/>
            <w:tcBorders>
              <w:top w:val="single" w:sz="4" w:space="0" w:color="auto"/>
              <w:bottom w:val="single" w:sz="4" w:space="0" w:color="auto"/>
            </w:tcBorders>
            <w:shd w:val="clear" w:color="auto" w:fill="D9D9D9" w:themeFill="background1" w:themeFillShade="D9"/>
          </w:tcPr>
          <w:p w:rsidR="003A144D" w:rsidRPr="003A144D" w:rsidRDefault="003A144D" w:rsidP="003A144D">
            <w:pPr>
              <w:jc w:val="center"/>
              <w:rPr>
                <w:rFonts w:ascii="Arial" w:hAnsi="Arial" w:cs="Arial"/>
              </w:rPr>
            </w:pPr>
            <w:r>
              <w:rPr>
                <w:rFonts w:ascii="Arial" w:hAnsi="Arial" w:cs="Arial"/>
              </w:rPr>
              <w:t>1234.mat</w:t>
            </w:r>
          </w:p>
        </w:tc>
        <w:tc>
          <w:tcPr>
            <w:tcW w:w="3969" w:type="dxa"/>
            <w:tcBorders>
              <w:top w:val="single" w:sz="4" w:space="0" w:color="auto"/>
              <w:bottom w:val="single" w:sz="4" w:space="0" w:color="auto"/>
            </w:tcBorders>
            <w:shd w:val="clear" w:color="auto" w:fill="D9D9D9" w:themeFill="background1" w:themeFillShade="D9"/>
          </w:tcPr>
          <w:p w:rsidR="003A144D" w:rsidRPr="003A144D" w:rsidRDefault="003A144D" w:rsidP="003A144D">
            <w:pPr>
              <w:jc w:val="center"/>
              <w:rPr>
                <w:rFonts w:ascii="Arial" w:hAnsi="Arial" w:cs="Arial"/>
              </w:rPr>
            </w:pPr>
            <w:r>
              <w:rPr>
                <w:rFonts w:ascii="Arial" w:hAnsi="Arial" w:cs="Arial"/>
              </w:rPr>
              <w:t>X</w:t>
            </w:r>
          </w:p>
        </w:tc>
        <w:tc>
          <w:tcPr>
            <w:tcW w:w="1417" w:type="dxa"/>
            <w:tcBorders>
              <w:top w:val="single" w:sz="4" w:space="0" w:color="auto"/>
              <w:bottom w:val="single" w:sz="4" w:space="0" w:color="auto"/>
            </w:tcBorders>
            <w:shd w:val="clear" w:color="auto" w:fill="D9D9D9" w:themeFill="background1" w:themeFillShade="D9"/>
          </w:tcPr>
          <w:p w:rsidR="003A144D" w:rsidRPr="003A144D" w:rsidRDefault="003A144D" w:rsidP="003A144D">
            <w:pPr>
              <w:jc w:val="center"/>
              <w:rPr>
                <w:rFonts w:ascii="Arial" w:hAnsi="Arial" w:cs="Arial"/>
              </w:rPr>
            </w:pPr>
            <w:r>
              <w:rPr>
                <w:rFonts w:ascii="Arial" w:hAnsi="Arial" w:cs="Arial"/>
              </w:rPr>
              <w:t>0</w:t>
            </w:r>
          </w:p>
        </w:tc>
      </w:tr>
    </w:tbl>
    <w:p w:rsidR="003A144D" w:rsidRPr="003A144D" w:rsidRDefault="003A144D" w:rsidP="003A144D">
      <w:pPr>
        <w:rPr>
          <w:rFonts w:ascii="Arial" w:hAnsi="Arial" w:cs="Arial"/>
        </w:rPr>
      </w:pPr>
    </w:p>
    <w:p w:rsidR="003A144D" w:rsidRDefault="008520C8" w:rsidP="00980D7D">
      <w:pPr>
        <w:rPr>
          <w:rFonts w:ascii="Arial" w:hAnsi="Arial" w:cs="Arial"/>
        </w:rPr>
      </w:pPr>
      <w:bookmarkStart w:id="100" w:name="OLE_LINK90"/>
      <w:r>
        <w:rPr>
          <w:rFonts w:ascii="Arial" w:hAnsi="Arial" w:cs="Arial"/>
        </w:rPr>
        <w:t xml:space="preserve">Fill in the shaded cells. </w:t>
      </w:r>
      <w:bookmarkEnd w:id="100"/>
      <w:r w:rsidR="003A144D">
        <w:rPr>
          <w:rFonts w:ascii="Arial" w:hAnsi="Arial" w:cs="Arial"/>
        </w:rPr>
        <w:t>In place of X, enter the path of the storage directory that you have stored the .mat file.</w:t>
      </w:r>
      <w:r>
        <w:rPr>
          <w:rFonts w:ascii="Arial" w:hAnsi="Arial" w:cs="Arial"/>
        </w:rPr>
        <w:t xml:space="preserve"> </w:t>
      </w:r>
      <w:r w:rsidR="003A144D">
        <w:rPr>
          <w:rFonts w:ascii="Arial" w:hAnsi="Arial" w:cs="Arial"/>
        </w:rPr>
        <w:t xml:space="preserve">You can set </w:t>
      </w:r>
      <w:r w:rsidR="00C54521">
        <w:rPr>
          <w:rFonts w:ascii="Arial" w:hAnsi="Arial" w:cs="Arial"/>
        </w:rPr>
        <w:t>“</w:t>
      </w:r>
      <w:r w:rsidR="003A144D">
        <w:rPr>
          <w:rFonts w:ascii="Arial" w:hAnsi="Arial" w:cs="Arial"/>
        </w:rPr>
        <w:t>Invert flow</w:t>
      </w:r>
      <w:r w:rsidR="00C54521">
        <w:rPr>
          <w:rFonts w:ascii="Arial" w:hAnsi="Arial" w:cs="Arial"/>
        </w:rPr>
        <w:t>”</w:t>
      </w:r>
      <w:r w:rsidR="003A144D">
        <w:rPr>
          <w:rFonts w:ascii="Arial" w:hAnsi="Arial" w:cs="Arial"/>
        </w:rPr>
        <w:t xml:space="preserve"> to 1 if the </w:t>
      </w:r>
      <w:proofErr w:type="spellStart"/>
      <w:r w:rsidR="003A144D">
        <w:rPr>
          <w:rFonts w:ascii="Arial" w:hAnsi="Arial" w:cs="Arial"/>
        </w:rPr>
        <w:t>Pnasal</w:t>
      </w:r>
      <w:proofErr w:type="spellEnd"/>
      <w:r w:rsidR="003A144D">
        <w:rPr>
          <w:rFonts w:ascii="Arial" w:hAnsi="Arial" w:cs="Arial"/>
        </w:rPr>
        <w:t xml:space="preserve"> </w:t>
      </w:r>
      <w:r w:rsidR="00C54521">
        <w:rPr>
          <w:rFonts w:ascii="Arial" w:hAnsi="Arial" w:cs="Arial"/>
        </w:rPr>
        <w:t xml:space="preserve">signal </w:t>
      </w:r>
      <w:r w:rsidR="003A144D">
        <w:rPr>
          <w:rFonts w:ascii="Arial" w:hAnsi="Arial" w:cs="Arial"/>
        </w:rPr>
        <w:t xml:space="preserve">is </w:t>
      </w:r>
      <w:r w:rsidR="00C54521">
        <w:rPr>
          <w:rFonts w:ascii="Arial" w:hAnsi="Arial" w:cs="Arial"/>
        </w:rPr>
        <w:t>upside-down for the one file.</w:t>
      </w:r>
      <w:r w:rsidR="003A144D">
        <w:rPr>
          <w:rFonts w:ascii="Arial" w:hAnsi="Arial" w:cs="Arial"/>
        </w:rPr>
        <w:t xml:space="preserve"> </w:t>
      </w:r>
    </w:p>
    <w:p w:rsidR="00C54521" w:rsidRPr="00C54521" w:rsidRDefault="00C54521" w:rsidP="00C54521">
      <w:pPr>
        <w:rPr>
          <w:rFonts w:ascii="Arial" w:hAnsi="Arial" w:cs="Arial"/>
        </w:rPr>
      </w:pPr>
      <w:proofErr w:type="gramStart"/>
      <w:r w:rsidRPr="00C54521">
        <w:rPr>
          <w:rFonts w:ascii="Arial" w:hAnsi="Arial" w:cs="Arial"/>
        </w:rPr>
        <w:t>After entering the relevant information into cells B</w:t>
      </w:r>
      <w:r>
        <w:rPr>
          <w:rFonts w:ascii="Arial" w:hAnsi="Arial" w:cs="Arial"/>
        </w:rPr>
        <w:t>3</w:t>
      </w:r>
      <w:r w:rsidRPr="00C54521">
        <w:rPr>
          <w:rFonts w:ascii="Arial" w:hAnsi="Arial" w:cs="Arial"/>
        </w:rPr>
        <w:t>:D3, save the spreadsheet</w:t>
      </w:r>
      <w:r w:rsidR="00EE210B">
        <w:rPr>
          <w:rFonts w:ascii="Arial" w:hAnsi="Arial" w:cs="Arial"/>
        </w:rPr>
        <w:t xml:space="preserve"> before returning to the PUP interface</w:t>
      </w:r>
      <w:r w:rsidRPr="00C54521">
        <w:rPr>
          <w:rFonts w:ascii="Arial" w:hAnsi="Arial" w:cs="Arial"/>
        </w:rPr>
        <w:t>.</w:t>
      </w:r>
      <w:proofErr w:type="gramEnd"/>
      <w:r w:rsidRPr="00C54521">
        <w:rPr>
          <w:rFonts w:ascii="Arial" w:hAnsi="Arial" w:cs="Arial"/>
        </w:rPr>
        <w:t xml:space="preserve"> </w:t>
      </w:r>
    </w:p>
    <w:p w:rsidR="008520C8" w:rsidRDefault="008520C8" w:rsidP="00C54521">
      <w:pPr>
        <w:rPr>
          <w:rFonts w:ascii="Arial" w:hAnsi="Arial" w:cs="Arial"/>
          <w:b/>
        </w:rPr>
      </w:pPr>
      <w:bookmarkStart w:id="101" w:name="OLE_LINK85"/>
      <w:bookmarkStart w:id="102" w:name="OLE_LINK86"/>
    </w:p>
    <w:p w:rsidR="00D812B1" w:rsidRDefault="00D812B1" w:rsidP="00C54521">
      <w:pPr>
        <w:rPr>
          <w:rFonts w:ascii="Arial" w:hAnsi="Arial" w:cs="Arial"/>
          <w:b/>
        </w:rPr>
      </w:pPr>
    </w:p>
    <w:p w:rsidR="00D812B1" w:rsidRDefault="00D812B1" w:rsidP="00C54521">
      <w:pPr>
        <w:rPr>
          <w:rFonts w:ascii="Arial" w:hAnsi="Arial" w:cs="Arial"/>
          <w:b/>
        </w:rPr>
      </w:pPr>
    </w:p>
    <w:p w:rsidR="00C54521" w:rsidRPr="00C54521" w:rsidRDefault="00C54521" w:rsidP="00C54521">
      <w:pPr>
        <w:rPr>
          <w:rFonts w:ascii="Arial" w:hAnsi="Arial" w:cs="Arial"/>
          <w:b/>
        </w:rPr>
      </w:pPr>
      <w:r>
        <w:rPr>
          <w:rFonts w:ascii="Arial" w:hAnsi="Arial" w:cs="Arial"/>
          <w:b/>
        </w:rPr>
        <w:t>Analyze data</w:t>
      </w:r>
      <w:r w:rsidRPr="00C54521">
        <w:rPr>
          <w:rFonts w:ascii="Arial" w:hAnsi="Arial" w:cs="Arial"/>
          <w:b/>
        </w:rPr>
        <w:t xml:space="preserve"> </w:t>
      </w:r>
    </w:p>
    <w:bookmarkEnd w:id="101"/>
    <w:bookmarkEnd w:id="102"/>
    <w:p w:rsidR="00C54521" w:rsidRDefault="00C54521" w:rsidP="00C54521">
      <w:pPr>
        <w:rPr>
          <w:rFonts w:ascii="Arial" w:hAnsi="Arial" w:cs="Arial"/>
        </w:rPr>
      </w:pPr>
      <w:r w:rsidRPr="00C54521">
        <w:rPr>
          <w:rFonts w:ascii="Arial" w:hAnsi="Arial" w:cs="Arial"/>
        </w:rPr>
        <w:t>Return to PUP and press the “</w:t>
      </w:r>
      <w:r>
        <w:rPr>
          <w:rFonts w:ascii="Arial" w:hAnsi="Arial" w:cs="Arial"/>
        </w:rPr>
        <w:t>Analyze</w:t>
      </w:r>
      <w:r w:rsidRPr="00C54521">
        <w:rPr>
          <w:rFonts w:ascii="Arial" w:hAnsi="Arial" w:cs="Arial"/>
        </w:rPr>
        <w:t>” button</w:t>
      </w:r>
    </w:p>
    <w:p w:rsidR="00C54521" w:rsidRDefault="00C54521" w:rsidP="00C54521">
      <w:pPr>
        <w:rPr>
          <w:rFonts w:ascii="Arial" w:hAnsi="Arial" w:cs="Arial"/>
        </w:rPr>
      </w:pPr>
      <w:r>
        <w:rPr>
          <w:rFonts w:ascii="Arial" w:hAnsi="Arial" w:cs="Arial"/>
        </w:rPr>
        <w:t xml:space="preserve">The program will open the .mat file (e.g. 1234.mat), and start scrolling along in 2 min steps. For each </w:t>
      </w:r>
      <w:r w:rsidR="009E624E">
        <w:rPr>
          <w:rFonts w:ascii="Arial" w:hAnsi="Arial" w:cs="Arial"/>
        </w:rPr>
        <w:t xml:space="preserve">7 min </w:t>
      </w:r>
      <w:r>
        <w:rPr>
          <w:rFonts w:ascii="Arial" w:hAnsi="Arial" w:cs="Arial"/>
        </w:rPr>
        <w:t xml:space="preserve">window, it will determine if the </w:t>
      </w:r>
      <w:r w:rsidR="009E624E">
        <w:rPr>
          <w:rFonts w:ascii="Arial" w:hAnsi="Arial" w:cs="Arial"/>
        </w:rPr>
        <w:t xml:space="preserve">period </w:t>
      </w:r>
      <w:r>
        <w:rPr>
          <w:rFonts w:ascii="Arial" w:hAnsi="Arial" w:cs="Arial"/>
        </w:rPr>
        <w:t xml:space="preserve">is entirely made up </w:t>
      </w:r>
      <w:r w:rsidR="009E624E">
        <w:rPr>
          <w:rFonts w:ascii="Arial" w:hAnsi="Arial" w:cs="Arial"/>
        </w:rPr>
        <w:t xml:space="preserve">of NREM </w:t>
      </w:r>
      <w:r>
        <w:rPr>
          <w:rFonts w:ascii="Arial" w:hAnsi="Arial" w:cs="Arial"/>
        </w:rPr>
        <w:t>sleep</w:t>
      </w:r>
      <w:r w:rsidR="00D812B1">
        <w:rPr>
          <w:rFonts w:ascii="Arial" w:hAnsi="Arial" w:cs="Arial"/>
        </w:rPr>
        <w:t xml:space="preserve"> and if there are any respiratory events present</w:t>
      </w:r>
      <w:r>
        <w:rPr>
          <w:rFonts w:ascii="Arial" w:hAnsi="Arial" w:cs="Arial"/>
        </w:rPr>
        <w:t xml:space="preserve">. If not, no analysis will be performed on that window.  </w:t>
      </w:r>
    </w:p>
    <w:p w:rsidR="009E624E" w:rsidRPr="00C54521" w:rsidRDefault="009E624E" w:rsidP="00C54521">
      <w:pPr>
        <w:rPr>
          <w:rFonts w:ascii="Arial" w:hAnsi="Arial" w:cs="Arial"/>
        </w:rPr>
      </w:pPr>
      <w:r>
        <w:rPr>
          <w:rFonts w:ascii="Arial" w:hAnsi="Arial" w:cs="Arial"/>
        </w:rPr>
        <w:t xml:space="preserve">For each window that is analyzed, a figure will pop up to show the raw data and analysis (Figure </w:t>
      </w:r>
      <w:r w:rsidR="003F149D">
        <w:rPr>
          <w:rFonts w:ascii="Arial" w:hAnsi="Arial" w:cs="Arial"/>
        </w:rPr>
        <w:t>3</w:t>
      </w:r>
      <w:r>
        <w:rPr>
          <w:rFonts w:ascii="Arial" w:hAnsi="Arial" w:cs="Arial"/>
        </w:rPr>
        <w:t>).</w:t>
      </w:r>
    </w:p>
    <w:p w:rsidR="003A144D" w:rsidRPr="003A144D" w:rsidRDefault="003A144D" w:rsidP="00980D7D">
      <w:pPr>
        <w:rPr>
          <w:rFonts w:ascii="Arial" w:hAnsi="Arial" w:cs="Arial"/>
        </w:rPr>
      </w:pPr>
    </w:p>
    <w:p w:rsidR="003A144D" w:rsidRPr="003A144D" w:rsidRDefault="003A144D" w:rsidP="00980D7D">
      <w:pPr>
        <w:rPr>
          <w:rFonts w:ascii="Arial" w:hAnsi="Arial" w:cs="Arial"/>
        </w:rPr>
      </w:pPr>
    </w:p>
    <w:p w:rsidR="003A144D" w:rsidRPr="003A144D" w:rsidRDefault="003A144D" w:rsidP="00980D7D">
      <w:pPr>
        <w:rPr>
          <w:rFonts w:ascii="Arial" w:hAnsi="Arial" w:cs="Arial"/>
        </w:rPr>
      </w:pPr>
    </w:p>
    <w:p w:rsidR="00980D7D" w:rsidRDefault="00F121F9" w:rsidP="009E624E">
      <w:pPr>
        <w:jc w:val="center"/>
        <w:rPr>
          <w:rFonts w:ascii="Arial" w:hAnsi="Arial" w:cs="Arial"/>
        </w:rPr>
      </w:pPr>
      <w:r>
        <w:rPr>
          <w:rFonts w:ascii="Arial" w:hAnsi="Arial" w:cs="Arial"/>
          <w:noProof/>
        </w:rPr>
        <w:lastRenderedPageBreak/>
        <w:drawing>
          <wp:inline distT="0" distB="0" distL="0" distR="0">
            <wp:extent cx="5366479" cy="6016909"/>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6366" cy="6016782"/>
                    </a:xfrm>
                    <a:prstGeom prst="rect">
                      <a:avLst/>
                    </a:prstGeom>
                    <a:noFill/>
                    <a:ln>
                      <a:noFill/>
                    </a:ln>
                  </pic:spPr>
                </pic:pic>
              </a:graphicData>
            </a:graphic>
          </wp:inline>
        </w:drawing>
      </w:r>
    </w:p>
    <w:p w:rsidR="009E624E" w:rsidRDefault="009E624E" w:rsidP="00F121F9">
      <w:pPr>
        <w:jc w:val="both"/>
        <w:rPr>
          <w:rFonts w:ascii="Arial Narrow" w:hAnsi="Arial Narrow" w:cs="Arial"/>
        </w:rPr>
      </w:pPr>
      <w:proofErr w:type="gramStart"/>
      <w:r>
        <w:rPr>
          <w:rFonts w:ascii="Arial Narrow" w:hAnsi="Arial Narrow" w:cs="Arial"/>
        </w:rPr>
        <w:t xml:space="preserve">Figure </w:t>
      </w:r>
      <w:r w:rsidR="003F149D">
        <w:rPr>
          <w:rFonts w:ascii="Arial Narrow" w:hAnsi="Arial Narrow" w:cs="Arial"/>
        </w:rPr>
        <w:t>3</w:t>
      </w:r>
      <w:r>
        <w:rPr>
          <w:rFonts w:ascii="Arial Narrow" w:hAnsi="Arial Narrow" w:cs="Arial"/>
        </w:rPr>
        <w:t>.</w:t>
      </w:r>
      <w:proofErr w:type="gramEnd"/>
      <w:r>
        <w:rPr>
          <w:rFonts w:ascii="Arial Narrow" w:hAnsi="Arial Narrow" w:cs="Arial"/>
        </w:rPr>
        <w:t xml:space="preserve"> </w:t>
      </w:r>
      <w:proofErr w:type="gramStart"/>
      <w:r>
        <w:rPr>
          <w:rFonts w:ascii="Arial Narrow" w:hAnsi="Arial Narrow" w:cs="Arial"/>
        </w:rPr>
        <w:t>Example plot of analyzed data.</w:t>
      </w:r>
      <w:proofErr w:type="gramEnd"/>
      <w:r>
        <w:rPr>
          <w:rFonts w:ascii="Arial Narrow" w:hAnsi="Arial Narrow" w:cs="Arial"/>
        </w:rPr>
        <w:t xml:space="preserve"> </w:t>
      </w:r>
      <w:r w:rsidR="008520C8">
        <w:rPr>
          <w:rFonts w:ascii="Arial Narrow" w:hAnsi="Arial Narrow" w:cs="Arial"/>
        </w:rPr>
        <w:t>The w</w:t>
      </w:r>
      <w:r>
        <w:rPr>
          <w:rFonts w:ascii="Arial Narrow" w:hAnsi="Arial Narrow" w:cs="Arial"/>
        </w:rPr>
        <w:t xml:space="preserve">indow number </w:t>
      </w:r>
      <w:r w:rsidR="008520C8">
        <w:rPr>
          <w:rFonts w:ascii="Arial Narrow" w:hAnsi="Arial Narrow" w:cs="Arial"/>
        </w:rPr>
        <w:t>is linked to the results (see Results) enabling manual arbitration of data inclusion/exclusion if desired</w:t>
      </w:r>
      <w:r>
        <w:rPr>
          <w:rFonts w:ascii="Arial Narrow" w:hAnsi="Arial Narrow" w:cs="Arial"/>
        </w:rPr>
        <w:t>. From the top, the plot shows the sleep state (</w:t>
      </w:r>
      <w:proofErr w:type="spellStart"/>
      <w:r>
        <w:rPr>
          <w:rFonts w:ascii="Arial Narrow" w:hAnsi="Arial Narrow" w:cs="Arial"/>
        </w:rPr>
        <w:t>hypnogram</w:t>
      </w:r>
      <w:proofErr w:type="spellEnd"/>
      <w:r>
        <w:rPr>
          <w:rFonts w:ascii="Arial Narrow" w:hAnsi="Arial Narrow" w:cs="Arial"/>
        </w:rPr>
        <w:t>), one EEG channel, flow (square-root transformed nasal pressure), thoracic and abdominal excursions, and the ventilation signal</w:t>
      </w:r>
      <w:r w:rsidR="00F121F9">
        <w:rPr>
          <w:rFonts w:ascii="Arial Narrow" w:hAnsi="Arial Narrow" w:cs="Arial"/>
        </w:rPr>
        <w:t>s (1=mean ventilation)</w:t>
      </w:r>
      <w:r>
        <w:rPr>
          <w:rFonts w:ascii="Arial Narrow" w:hAnsi="Arial Narrow" w:cs="Arial"/>
        </w:rPr>
        <w:t xml:space="preserve">. The surrogate ventilation trace is shown in light blue. Superimposed </w:t>
      </w:r>
      <w:proofErr w:type="gramStart"/>
      <w:r>
        <w:rPr>
          <w:rFonts w:ascii="Arial Narrow" w:hAnsi="Arial Narrow" w:cs="Arial"/>
        </w:rPr>
        <w:t>is</w:t>
      </w:r>
      <w:proofErr w:type="gramEnd"/>
      <w:r>
        <w:rPr>
          <w:rFonts w:ascii="Arial Narrow" w:hAnsi="Arial Narrow" w:cs="Arial"/>
        </w:rPr>
        <w:t xml:space="preserve"> the model-estimated chemical drive trace in black, and the model-estimated ventilatory drive trace (including non-chemical arousal-related effects) in green. Obstructive events are shown by blue shading over the ventilation signals. Arousals are shown as green shading over the EEG. The time</w:t>
      </w:r>
      <w:r w:rsidR="008520C8">
        <w:rPr>
          <w:rFonts w:ascii="Arial Narrow" w:hAnsi="Arial Narrow" w:cs="Arial"/>
        </w:rPr>
        <w:t>-of-day</w:t>
      </w:r>
      <w:r>
        <w:rPr>
          <w:rFonts w:ascii="Arial Narrow" w:hAnsi="Arial Narrow" w:cs="Arial"/>
        </w:rPr>
        <w:t xml:space="preserve"> of the start and end of the 7-min window are shown at the bottom-left and bottom-right of the trace.</w:t>
      </w:r>
      <w:r w:rsidR="002D330A">
        <w:rPr>
          <w:rFonts w:ascii="Arial Narrow" w:hAnsi="Arial Narrow" w:cs="Arial"/>
        </w:rPr>
        <w:t xml:space="preserve"> Summary data shown </w:t>
      </w:r>
      <w:r w:rsidR="00F121F9">
        <w:rPr>
          <w:rFonts w:ascii="Arial Narrow" w:hAnsi="Arial Narrow" w:cs="Arial"/>
        </w:rPr>
        <w:t xml:space="preserve">describes </w:t>
      </w:r>
      <w:r w:rsidR="002D330A">
        <w:rPr>
          <w:rFonts w:ascii="Arial Narrow" w:hAnsi="Arial Narrow" w:cs="Arial"/>
        </w:rPr>
        <w:t>loop gain (LG</w:t>
      </w:r>
      <w:r w:rsidR="002D330A" w:rsidRPr="002D330A">
        <w:rPr>
          <w:rFonts w:ascii="Arial Narrow" w:hAnsi="Arial Narrow" w:cs="Arial"/>
          <w:vertAlign w:val="subscript"/>
        </w:rPr>
        <w:t>1</w:t>
      </w:r>
      <w:r w:rsidR="002D330A" w:rsidRPr="002D330A">
        <w:rPr>
          <w:rFonts w:ascii="Arial Narrow" w:hAnsi="Arial Narrow" w:cs="Arial"/>
        </w:rPr>
        <w:t>=0.63</w:t>
      </w:r>
      <w:r w:rsidR="002D330A">
        <w:rPr>
          <w:rFonts w:ascii="Arial Narrow" w:hAnsi="Arial Narrow" w:cs="Arial"/>
        </w:rPr>
        <w:t>) and the goodness of fit (R</w:t>
      </w:r>
      <w:r w:rsidR="002D330A" w:rsidRPr="002D330A">
        <w:rPr>
          <w:rFonts w:ascii="Arial Narrow" w:hAnsi="Arial Narrow" w:cs="Arial"/>
          <w:vertAlign w:val="superscript"/>
        </w:rPr>
        <w:t>2</w:t>
      </w:r>
      <w:r w:rsidR="002D330A">
        <w:rPr>
          <w:rFonts w:ascii="Arial Narrow" w:hAnsi="Arial Narrow" w:cs="Arial"/>
        </w:rPr>
        <w:t>=0.54).</w:t>
      </w:r>
    </w:p>
    <w:p w:rsidR="009E624E" w:rsidRDefault="009E624E" w:rsidP="009E624E">
      <w:pPr>
        <w:jc w:val="center"/>
        <w:rPr>
          <w:rFonts w:ascii="Arial Narrow" w:hAnsi="Arial Narrow" w:cs="Arial"/>
        </w:rPr>
      </w:pPr>
    </w:p>
    <w:p w:rsidR="002D330A" w:rsidRDefault="002D330A" w:rsidP="002D330A">
      <w:pPr>
        <w:pStyle w:val="Heading1"/>
      </w:pPr>
      <w:bookmarkStart w:id="103" w:name="OLE_LINK91"/>
      <w:bookmarkStart w:id="104" w:name="OLE_LINK92"/>
      <w:bookmarkStart w:id="105" w:name="OLE_LINK93"/>
      <w:r>
        <w:lastRenderedPageBreak/>
        <w:t>Results</w:t>
      </w:r>
    </w:p>
    <w:bookmarkEnd w:id="103"/>
    <w:bookmarkEnd w:id="104"/>
    <w:bookmarkEnd w:id="105"/>
    <w:p w:rsidR="002D330A" w:rsidRPr="002D330A" w:rsidRDefault="0068401C" w:rsidP="002D330A">
      <w:pP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Straight Arrow Connector 7" o:spid="_x0000_s1026" type="#_x0000_t32" style="position:absolute;margin-left:66.6pt;margin-top:47.35pt;width:37.95pt;height:55.75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" strokecolor="black [3040]">
            <v:stroke endarrow="block" endarrowwidth="narrow" endarrowlength="short"/>
          </v:shape>
        </w:pict>
      </w:r>
      <w:r w:rsidR="002D330A" w:rsidRPr="002D330A">
        <w:rPr>
          <w:rFonts w:ascii="Arial" w:hAnsi="Arial" w:cs="Arial"/>
        </w:rPr>
        <w:t xml:space="preserve">When the </w:t>
      </w:r>
      <w:r w:rsidR="002D330A">
        <w:rPr>
          <w:rFonts w:ascii="Arial" w:hAnsi="Arial" w:cs="Arial"/>
        </w:rPr>
        <w:t xml:space="preserve">analysis is </w:t>
      </w:r>
      <w:r w:rsidR="00397BDD">
        <w:rPr>
          <w:rFonts w:ascii="Arial" w:hAnsi="Arial" w:cs="Arial"/>
        </w:rPr>
        <w:t>complete, a spreadsheet named [</w:t>
      </w:r>
      <w:r w:rsidR="002D330A">
        <w:rPr>
          <w:rFonts w:ascii="Arial" w:hAnsi="Arial" w:cs="Arial"/>
        </w:rPr>
        <w:t>filename</w:t>
      </w:r>
      <w:proofErr w:type="gramStart"/>
      <w:r w:rsidR="002D330A">
        <w:rPr>
          <w:rFonts w:ascii="Arial" w:hAnsi="Arial" w:cs="Arial"/>
        </w:rPr>
        <w:t>]_</w:t>
      </w:r>
      <w:proofErr w:type="gramEnd"/>
      <w:r w:rsidR="002D330A">
        <w:rPr>
          <w:rFonts w:ascii="Arial" w:hAnsi="Arial" w:cs="Arial"/>
        </w:rPr>
        <w:t xml:space="preserve">results.xlsx (e.g. 1234_results.xls) </w:t>
      </w:r>
      <w:r w:rsidR="00397BDD">
        <w:rPr>
          <w:rFonts w:ascii="Arial" w:hAnsi="Arial" w:cs="Arial"/>
        </w:rPr>
        <w:t>is</w:t>
      </w:r>
      <w:r w:rsidR="002D330A">
        <w:rPr>
          <w:rFonts w:ascii="Arial" w:hAnsi="Arial" w:cs="Arial"/>
        </w:rPr>
        <w:t xml:space="preserve"> produced containing the results of each window of analysis</w:t>
      </w:r>
      <w:r w:rsidR="00397BDD">
        <w:rPr>
          <w:rFonts w:ascii="Arial" w:hAnsi="Arial" w:cs="Arial"/>
        </w:rPr>
        <w:t>.</w:t>
      </w:r>
      <w:r w:rsidR="002D330A">
        <w:rPr>
          <w:rFonts w:ascii="Arial" w:hAnsi="Arial" w:cs="Arial"/>
        </w:rPr>
        <w:t xml:space="preserve"> </w:t>
      </w:r>
      <w:r w:rsidR="00397BDD">
        <w:rPr>
          <w:rFonts w:ascii="Arial" w:hAnsi="Arial" w:cs="Arial"/>
        </w:rPr>
        <w:t>T</w:t>
      </w:r>
      <w:r w:rsidR="002D330A">
        <w:rPr>
          <w:rFonts w:ascii="Arial" w:hAnsi="Arial" w:cs="Arial"/>
        </w:rPr>
        <w:t xml:space="preserve">he median data for the whole night </w:t>
      </w:r>
      <w:r w:rsidR="008520C8">
        <w:rPr>
          <w:rFonts w:ascii="Arial" w:hAnsi="Arial" w:cs="Arial"/>
        </w:rPr>
        <w:t xml:space="preserve">is shown in row 5 </w:t>
      </w:r>
      <w:r w:rsidR="002D330A">
        <w:rPr>
          <w:rFonts w:ascii="Arial" w:hAnsi="Arial" w:cs="Arial"/>
        </w:rPr>
        <w:t>(Figure 3)</w:t>
      </w:r>
      <w:r w:rsidR="00D812B1">
        <w:rPr>
          <w:rFonts w:ascii="Arial" w:hAnsi="Arial" w:cs="Arial"/>
        </w:rPr>
        <w:t>:</w:t>
      </w:r>
    </w:p>
    <w:p w:rsidR="002D330A" w:rsidRDefault="002D330A" w:rsidP="009E624E">
      <w:pPr>
        <w:jc w:val="center"/>
        <w:rPr>
          <w:rFonts w:ascii="Arial Narrow" w:hAnsi="Arial Narrow" w:cs="Arial"/>
        </w:rPr>
      </w:pPr>
    </w:p>
    <w:p w:rsidR="002D330A" w:rsidRDefault="002D330A" w:rsidP="00F121F9">
      <w:pPr>
        <w:ind w:left="-426"/>
        <w:jc w:val="center"/>
        <w:rPr>
          <w:rFonts w:ascii="Arial Narrow" w:hAnsi="Arial Narrow" w:cs="Arial"/>
        </w:rPr>
      </w:pPr>
      <w:r>
        <w:rPr>
          <w:noProof/>
        </w:rPr>
        <w:drawing>
          <wp:inline distT="0" distB="0" distL="0" distR="0">
            <wp:extent cx="6460124" cy="2556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7225" t="20098" r="11771" b="22921"/>
                    <a:stretch/>
                  </pic:blipFill>
                  <pic:spPr bwMode="auto">
                    <a:xfrm>
                      <a:off x="0" y="0"/>
                      <a:ext cx="6460124" cy="2556164"/>
                    </a:xfrm>
                    <a:prstGeom prst="rect">
                      <a:avLst/>
                    </a:prstGeom>
                    <a:ln>
                      <a:noFill/>
                    </a:ln>
                    <a:extLst>
                      <a:ext uri="{53640926-AAD7-44D8-BBD7-CCE9431645EC}">
                        <a14:shadowObscured xmlns:a14="http://schemas.microsoft.com/office/drawing/2010/main"/>
                      </a:ext>
                    </a:extLst>
                  </pic:spPr>
                </pic:pic>
              </a:graphicData>
            </a:graphic>
          </wp:inline>
        </w:drawing>
      </w:r>
    </w:p>
    <w:p w:rsidR="002D330A" w:rsidRDefault="002D330A" w:rsidP="00D812B1">
      <w:pPr>
        <w:jc w:val="both"/>
        <w:rPr>
          <w:rFonts w:ascii="Arial Narrow" w:hAnsi="Arial Narrow" w:cs="Arial"/>
        </w:rPr>
      </w:pPr>
      <w:proofErr w:type="gramStart"/>
      <w:r>
        <w:rPr>
          <w:rFonts w:ascii="Arial Narrow" w:hAnsi="Arial Narrow" w:cs="Arial"/>
        </w:rPr>
        <w:t>Figure 3.</w:t>
      </w:r>
      <w:proofErr w:type="gramEnd"/>
      <w:r>
        <w:rPr>
          <w:rFonts w:ascii="Arial Narrow" w:hAnsi="Arial Narrow" w:cs="Arial"/>
        </w:rPr>
        <w:t xml:space="preserve"> </w:t>
      </w:r>
      <w:proofErr w:type="gramStart"/>
      <w:r>
        <w:rPr>
          <w:rFonts w:ascii="Arial Narrow" w:hAnsi="Arial Narrow" w:cs="Arial"/>
        </w:rPr>
        <w:t>Results spreadsheet.</w:t>
      </w:r>
      <w:proofErr w:type="gramEnd"/>
      <w:r>
        <w:rPr>
          <w:rFonts w:ascii="Arial Narrow" w:hAnsi="Arial Narrow" w:cs="Arial"/>
        </w:rPr>
        <w:t xml:space="preserve"> In th</w:t>
      </w:r>
      <w:r w:rsidR="00F121F9">
        <w:rPr>
          <w:rFonts w:ascii="Arial Narrow" w:hAnsi="Arial Narrow" w:cs="Arial"/>
        </w:rPr>
        <w:t>is example</w:t>
      </w:r>
      <w:r>
        <w:rPr>
          <w:rFonts w:ascii="Arial Narrow" w:hAnsi="Arial Narrow" w:cs="Arial"/>
        </w:rPr>
        <w:t xml:space="preserve">, supine </w:t>
      </w:r>
      <w:r w:rsidR="002255D6">
        <w:rPr>
          <w:rFonts w:ascii="Arial Narrow" w:hAnsi="Arial Narrow" w:cs="Arial"/>
        </w:rPr>
        <w:t>position</w:t>
      </w:r>
      <w:r>
        <w:rPr>
          <w:rFonts w:ascii="Arial Narrow" w:hAnsi="Arial Narrow" w:cs="Arial"/>
        </w:rPr>
        <w:t xml:space="preserve"> is designated the code “6”, which is placed in cell F5 such that only data with Position=6 is used for analysis. The meanings of the columns are described in the spreadsheet.</w:t>
      </w:r>
      <w:r w:rsidR="00F121F9">
        <w:rPr>
          <w:rFonts w:ascii="Arial Narrow" w:hAnsi="Arial Narrow" w:cs="Arial"/>
        </w:rPr>
        <w:t xml:space="preserve"> Loop gain (LG</w:t>
      </w:r>
      <w:r w:rsidR="00F121F9" w:rsidRPr="00F121F9">
        <w:rPr>
          <w:rFonts w:ascii="Arial Narrow" w:hAnsi="Arial Narrow" w:cs="Arial"/>
          <w:vertAlign w:val="subscript"/>
        </w:rPr>
        <w:t>1</w:t>
      </w:r>
      <w:r w:rsidR="00F121F9">
        <w:rPr>
          <w:rFonts w:ascii="Arial Narrow" w:hAnsi="Arial Narrow" w:cs="Arial"/>
        </w:rPr>
        <w:t>) is shown in column J (median = 0.79). Columns Y</w:t>
      </w:r>
      <w:proofErr w:type="gramStart"/>
      <w:r w:rsidR="00F121F9">
        <w:rPr>
          <w:rFonts w:ascii="Arial Narrow" w:hAnsi="Arial Narrow" w:cs="Arial"/>
        </w:rPr>
        <w:t>:AD</w:t>
      </w:r>
      <w:proofErr w:type="gramEnd"/>
      <w:r w:rsidR="00F121F9">
        <w:rPr>
          <w:rFonts w:ascii="Arial Narrow" w:hAnsi="Arial Narrow" w:cs="Arial"/>
        </w:rPr>
        <w:t xml:space="preserve"> describe the sleep state.</w:t>
      </w:r>
    </w:p>
    <w:p w:rsidR="002D330A" w:rsidRDefault="002D330A" w:rsidP="002D330A">
      <w:pPr>
        <w:rPr>
          <w:rFonts w:ascii="Arial Narrow" w:hAnsi="Arial Narrow" w:cs="Arial"/>
        </w:rPr>
      </w:pPr>
    </w:p>
    <w:p w:rsidR="00D812B1" w:rsidRDefault="00D812B1" w:rsidP="002D330A">
      <w:pPr>
        <w:rPr>
          <w:rFonts w:ascii="Arial Narrow" w:hAnsi="Arial Narrow" w:cs="Arial"/>
        </w:rPr>
      </w:pPr>
    </w:p>
    <w:p w:rsidR="00D812B1" w:rsidRPr="00D812B1" w:rsidRDefault="00D812B1" w:rsidP="00D812B1">
      <w:pPr>
        <w:pStyle w:val="Heading1"/>
      </w:pPr>
      <w:r>
        <w:t>Log</w:t>
      </w:r>
    </w:p>
    <w:p w:rsidR="00D812B1" w:rsidRPr="00397BDD" w:rsidRDefault="00D812B1" w:rsidP="002D330A">
      <w:pPr>
        <w:rPr>
          <w:rFonts w:ascii="Arial" w:hAnsi="Arial" w:cs="Arial"/>
        </w:rPr>
      </w:pPr>
      <w:r w:rsidRPr="00397BDD">
        <w:rPr>
          <w:rFonts w:ascii="Arial" w:hAnsi="Arial" w:cs="Arial"/>
        </w:rPr>
        <w:t xml:space="preserve">A </w:t>
      </w:r>
      <w:proofErr w:type="spellStart"/>
      <w:r w:rsidRPr="00397BDD">
        <w:rPr>
          <w:rFonts w:ascii="Arial" w:hAnsi="Arial" w:cs="Arial"/>
        </w:rPr>
        <w:t>textfile</w:t>
      </w:r>
      <w:proofErr w:type="spellEnd"/>
      <w:r w:rsidRPr="00397BDD">
        <w:rPr>
          <w:rFonts w:ascii="Arial" w:hAnsi="Arial" w:cs="Arial"/>
        </w:rPr>
        <w:t xml:space="preserve"> entitled “log.txt” is created each time the program is open and stores information regarding the previous running of the software.</w:t>
      </w:r>
    </w:p>
    <w:sectPr w:rsidR="00D812B1" w:rsidRPr="00397BDD" w:rsidSect="00B74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00"/>
    <w:family w:val="swiss"/>
    <w:pitch w:val="variable"/>
    <w:sig w:usb0="E00002FF" w:usb1="4000ACFF" w:usb2="00000001" w:usb3="00000000" w:csb0="0000019F" w:csb1="00000000"/>
  </w:font>
  <w:font w:name="Arial">
    <w:altName w:val=" Helvetica"/>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ADADFF2"/>
    <w:lvl w:ilvl="0">
      <w:start w:val="1"/>
      <w:numFmt w:val="decimal"/>
      <w:lvlText w:val="%1."/>
      <w:lvlJc w:val="left"/>
      <w:pPr>
        <w:tabs>
          <w:tab w:val="num" w:pos="1800"/>
        </w:tabs>
        <w:ind w:left="1800" w:hanging="360"/>
      </w:pPr>
    </w:lvl>
  </w:abstractNum>
  <w:abstractNum w:abstractNumId="1">
    <w:nsid w:val="FFFFFF7D"/>
    <w:multiLevelType w:val="singleLevel"/>
    <w:tmpl w:val="64D83CBE"/>
    <w:lvl w:ilvl="0">
      <w:start w:val="1"/>
      <w:numFmt w:val="decimal"/>
      <w:lvlText w:val="%1."/>
      <w:lvlJc w:val="left"/>
      <w:pPr>
        <w:tabs>
          <w:tab w:val="num" w:pos="1440"/>
        </w:tabs>
        <w:ind w:left="1440" w:hanging="360"/>
      </w:pPr>
    </w:lvl>
  </w:abstractNum>
  <w:abstractNum w:abstractNumId="2">
    <w:nsid w:val="FFFFFF7E"/>
    <w:multiLevelType w:val="singleLevel"/>
    <w:tmpl w:val="EA5447E2"/>
    <w:lvl w:ilvl="0">
      <w:start w:val="1"/>
      <w:numFmt w:val="decimal"/>
      <w:lvlText w:val="%1."/>
      <w:lvlJc w:val="left"/>
      <w:pPr>
        <w:tabs>
          <w:tab w:val="num" w:pos="1080"/>
        </w:tabs>
        <w:ind w:left="1080" w:hanging="360"/>
      </w:pPr>
    </w:lvl>
  </w:abstractNum>
  <w:abstractNum w:abstractNumId="3">
    <w:nsid w:val="FFFFFF7F"/>
    <w:multiLevelType w:val="singleLevel"/>
    <w:tmpl w:val="885EDE04"/>
    <w:lvl w:ilvl="0">
      <w:start w:val="1"/>
      <w:numFmt w:val="decimal"/>
      <w:lvlText w:val="%1."/>
      <w:lvlJc w:val="left"/>
      <w:pPr>
        <w:tabs>
          <w:tab w:val="num" w:pos="720"/>
        </w:tabs>
        <w:ind w:left="720" w:hanging="360"/>
      </w:pPr>
    </w:lvl>
  </w:abstractNum>
  <w:abstractNum w:abstractNumId="4">
    <w:nsid w:val="FFFFFF80"/>
    <w:multiLevelType w:val="singleLevel"/>
    <w:tmpl w:val="E66C667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5101F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14CD3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49E7A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A9050DE"/>
    <w:lvl w:ilvl="0">
      <w:start w:val="1"/>
      <w:numFmt w:val="decimal"/>
      <w:lvlText w:val="%1."/>
      <w:lvlJc w:val="left"/>
      <w:pPr>
        <w:tabs>
          <w:tab w:val="num" w:pos="360"/>
        </w:tabs>
        <w:ind w:left="360" w:hanging="360"/>
      </w:pPr>
    </w:lvl>
  </w:abstractNum>
  <w:abstractNum w:abstractNumId="9">
    <w:nsid w:val="FFFFFF89"/>
    <w:multiLevelType w:val="singleLevel"/>
    <w:tmpl w:val="78746238"/>
    <w:lvl w:ilvl="0">
      <w:start w:val="1"/>
      <w:numFmt w:val="bullet"/>
      <w:lvlText w:val=""/>
      <w:lvlJc w:val="left"/>
      <w:pPr>
        <w:tabs>
          <w:tab w:val="num" w:pos="360"/>
        </w:tabs>
        <w:ind w:left="360" w:hanging="360"/>
      </w:pPr>
      <w:rPr>
        <w:rFonts w:ascii="Symbol" w:hAnsi="Symbol" w:hint="default"/>
      </w:rPr>
    </w:lvl>
  </w:abstractNum>
  <w:abstractNum w:abstractNumId="10">
    <w:nsid w:val="04EA4413"/>
    <w:multiLevelType w:val="hybridMultilevel"/>
    <w:tmpl w:val="FCC83CAA"/>
    <w:lvl w:ilvl="0" w:tplc="6FDE1F52">
      <w:start w:val="1"/>
      <w:numFmt w:val="lowerLetter"/>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0AD2528C"/>
    <w:multiLevelType w:val="hybridMultilevel"/>
    <w:tmpl w:val="F940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656201"/>
    <w:multiLevelType w:val="hybridMultilevel"/>
    <w:tmpl w:val="FCC83CAA"/>
    <w:lvl w:ilvl="0" w:tplc="6FDE1F52">
      <w:start w:val="1"/>
      <w:numFmt w:val="lowerLetter"/>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nsid w:val="454640FB"/>
    <w:multiLevelType w:val="hybridMultilevel"/>
    <w:tmpl w:val="FCC83CAA"/>
    <w:lvl w:ilvl="0" w:tplc="6FDE1F52">
      <w:start w:val="1"/>
      <w:numFmt w:val="lowerLetter"/>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nsid w:val="4E084E2E"/>
    <w:multiLevelType w:val="hybridMultilevel"/>
    <w:tmpl w:val="FEEE8C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330DCE"/>
    <w:multiLevelType w:val="hybridMultilevel"/>
    <w:tmpl w:val="9572B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086BA6"/>
    <w:multiLevelType w:val="hybridMultilevel"/>
    <w:tmpl w:val="BB240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487DDD"/>
    <w:multiLevelType w:val="hybridMultilevel"/>
    <w:tmpl w:val="FCC83CAA"/>
    <w:lvl w:ilvl="0" w:tplc="6FDE1F52">
      <w:start w:val="1"/>
      <w:numFmt w:val="lowerLetter"/>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nsid w:val="61816708"/>
    <w:multiLevelType w:val="hybridMultilevel"/>
    <w:tmpl w:val="E0B076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7AF7A12"/>
    <w:multiLevelType w:val="hybridMultilevel"/>
    <w:tmpl w:val="FCC83CAA"/>
    <w:lvl w:ilvl="0" w:tplc="6FDE1F52">
      <w:start w:val="1"/>
      <w:numFmt w:val="lowerLetter"/>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nsid w:val="7786150D"/>
    <w:multiLevelType w:val="hybridMultilevel"/>
    <w:tmpl w:val="92A4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BD1FF3"/>
    <w:multiLevelType w:val="hybridMultilevel"/>
    <w:tmpl w:val="FCC83CAA"/>
    <w:lvl w:ilvl="0" w:tplc="6FDE1F52">
      <w:start w:val="1"/>
      <w:numFmt w:val="lowerLetter"/>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2"/>
  </w:num>
  <w:num w:numId="14">
    <w:abstractNumId w:val="20"/>
  </w:num>
  <w:num w:numId="15">
    <w:abstractNumId w:val="18"/>
  </w:num>
  <w:num w:numId="16">
    <w:abstractNumId w:val="11"/>
  </w:num>
  <w:num w:numId="17">
    <w:abstractNumId w:val="10"/>
  </w:num>
  <w:num w:numId="18">
    <w:abstractNumId w:val="15"/>
  </w:num>
  <w:num w:numId="19">
    <w:abstractNumId w:val="14"/>
  </w:num>
  <w:num w:numId="20">
    <w:abstractNumId w:val="21"/>
  </w:num>
  <w:num w:numId="21">
    <w:abstractNumId w:val="1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FC2841"/>
    <w:rsid w:val="00084008"/>
    <w:rsid w:val="000D1678"/>
    <w:rsid w:val="001A52CB"/>
    <w:rsid w:val="001A6E2C"/>
    <w:rsid w:val="002255D6"/>
    <w:rsid w:val="00247FDD"/>
    <w:rsid w:val="00263F73"/>
    <w:rsid w:val="002D330A"/>
    <w:rsid w:val="0034628B"/>
    <w:rsid w:val="00397BDD"/>
    <w:rsid w:val="003A144D"/>
    <w:rsid w:val="003F149D"/>
    <w:rsid w:val="004F5DF2"/>
    <w:rsid w:val="00544326"/>
    <w:rsid w:val="005738AC"/>
    <w:rsid w:val="005E11BE"/>
    <w:rsid w:val="00670B3A"/>
    <w:rsid w:val="0068401C"/>
    <w:rsid w:val="007214FB"/>
    <w:rsid w:val="00815CFC"/>
    <w:rsid w:val="0082798A"/>
    <w:rsid w:val="008520C8"/>
    <w:rsid w:val="00980D7D"/>
    <w:rsid w:val="009A628D"/>
    <w:rsid w:val="009E2C2A"/>
    <w:rsid w:val="009E4FB6"/>
    <w:rsid w:val="009E624E"/>
    <w:rsid w:val="009F2DB9"/>
    <w:rsid w:val="00A35655"/>
    <w:rsid w:val="00B6445E"/>
    <w:rsid w:val="00B743A7"/>
    <w:rsid w:val="00C10C50"/>
    <w:rsid w:val="00C54521"/>
    <w:rsid w:val="00CE2410"/>
    <w:rsid w:val="00D6078C"/>
    <w:rsid w:val="00D812B1"/>
    <w:rsid w:val="00E005A2"/>
    <w:rsid w:val="00EE210B"/>
    <w:rsid w:val="00F121F9"/>
    <w:rsid w:val="00FC2454"/>
    <w:rsid w:val="00FC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Arrow Connector 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FB6"/>
  </w:style>
  <w:style w:type="paragraph" w:styleId="Heading1">
    <w:name w:val="heading 1"/>
    <w:basedOn w:val="Normal"/>
    <w:next w:val="Normal"/>
    <w:link w:val="Heading1Char"/>
    <w:uiPriority w:val="9"/>
    <w:qFormat/>
    <w:rsid w:val="00263F73"/>
    <w:pPr>
      <w:outlineLvl w:val="0"/>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841"/>
    <w:rPr>
      <w:rFonts w:ascii="Tahoma" w:hAnsi="Tahoma" w:cs="Tahoma"/>
      <w:sz w:val="16"/>
      <w:szCs w:val="16"/>
    </w:rPr>
  </w:style>
  <w:style w:type="paragraph" w:styleId="ListParagraph">
    <w:name w:val="List Paragraph"/>
    <w:basedOn w:val="Normal"/>
    <w:uiPriority w:val="34"/>
    <w:qFormat/>
    <w:rsid w:val="00FC2841"/>
    <w:pPr>
      <w:ind w:left="720"/>
      <w:contextualSpacing/>
    </w:pPr>
  </w:style>
  <w:style w:type="character" w:customStyle="1" w:styleId="Heading1Char">
    <w:name w:val="Heading 1 Char"/>
    <w:basedOn w:val="DefaultParagraphFont"/>
    <w:link w:val="Heading1"/>
    <w:uiPriority w:val="9"/>
    <w:rsid w:val="00263F73"/>
    <w:rPr>
      <w:rFonts w:ascii="Arial" w:hAnsi="Arial" w:cs="Arial"/>
      <w:b/>
      <w:sz w:val="28"/>
    </w:rPr>
  </w:style>
  <w:style w:type="paragraph" w:customStyle="1" w:styleId="FigureText">
    <w:name w:val="Figure Text"/>
    <w:basedOn w:val="Normal"/>
    <w:link w:val="FigureTextChar"/>
    <w:qFormat/>
    <w:rsid w:val="00263F73"/>
    <w:pPr>
      <w:jc w:val="center"/>
    </w:pPr>
    <w:rPr>
      <w:rFonts w:ascii="Arial Narrow" w:hAnsi="Arial Narrow" w:cs="Arial"/>
    </w:rPr>
  </w:style>
  <w:style w:type="table" w:styleId="TableGrid">
    <w:name w:val="Table Grid"/>
    <w:basedOn w:val="TableNormal"/>
    <w:uiPriority w:val="59"/>
    <w:rsid w:val="0034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TextChar">
    <w:name w:val="Figure Text Char"/>
    <w:basedOn w:val="DefaultParagraphFont"/>
    <w:link w:val="FigureText"/>
    <w:rsid w:val="00263F73"/>
    <w:rPr>
      <w:rFonts w:ascii="Arial Narrow" w:hAnsi="Arial Narrow"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FB6"/>
  </w:style>
  <w:style w:type="paragraph" w:styleId="Heading1">
    <w:name w:val="heading 1"/>
    <w:basedOn w:val="Normal"/>
    <w:next w:val="Normal"/>
    <w:link w:val="Heading1Char"/>
    <w:uiPriority w:val="9"/>
    <w:qFormat/>
    <w:rsid w:val="00263F73"/>
    <w:pPr>
      <w:outlineLvl w:val="0"/>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841"/>
    <w:rPr>
      <w:rFonts w:ascii="Tahoma" w:hAnsi="Tahoma" w:cs="Tahoma"/>
      <w:sz w:val="16"/>
      <w:szCs w:val="16"/>
    </w:rPr>
  </w:style>
  <w:style w:type="paragraph" w:styleId="ListParagraph">
    <w:name w:val="List Paragraph"/>
    <w:basedOn w:val="Normal"/>
    <w:uiPriority w:val="34"/>
    <w:qFormat/>
    <w:rsid w:val="00FC2841"/>
    <w:pPr>
      <w:ind w:left="720"/>
      <w:contextualSpacing/>
    </w:pPr>
  </w:style>
  <w:style w:type="character" w:customStyle="1" w:styleId="Heading1Char">
    <w:name w:val="Heading 1 Char"/>
    <w:basedOn w:val="DefaultParagraphFont"/>
    <w:link w:val="Heading1"/>
    <w:uiPriority w:val="9"/>
    <w:rsid w:val="00263F73"/>
    <w:rPr>
      <w:rFonts w:ascii="Arial" w:hAnsi="Arial" w:cs="Arial"/>
      <w:b/>
      <w:sz w:val="28"/>
    </w:rPr>
  </w:style>
  <w:style w:type="paragraph" w:customStyle="1" w:styleId="FigureText">
    <w:name w:val="Figure Text"/>
    <w:basedOn w:val="Normal"/>
    <w:link w:val="FigureTextChar"/>
    <w:qFormat/>
    <w:rsid w:val="00263F73"/>
    <w:pPr>
      <w:jc w:val="center"/>
    </w:pPr>
    <w:rPr>
      <w:rFonts w:ascii="Arial Narrow" w:hAnsi="Arial Narrow" w:cs="Arial"/>
    </w:rPr>
  </w:style>
  <w:style w:type="table" w:styleId="TableGrid">
    <w:name w:val="Table Grid"/>
    <w:basedOn w:val="TableNormal"/>
    <w:uiPriority w:val="59"/>
    <w:rsid w:val="0034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TextChar">
    <w:name w:val="Figure Text Char"/>
    <w:basedOn w:val="DefaultParagraphFont"/>
    <w:link w:val="FigureText"/>
    <w:rsid w:val="00263F73"/>
    <w:rPr>
      <w:rFonts w:ascii="Arial Narrow" w:hAnsi="Arial Narrow"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612959">
      <w:bodyDiv w:val="1"/>
      <w:marLeft w:val="0"/>
      <w:marRight w:val="0"/>
      <w:marTop w:val="0"/>
      <w:marBottom w:val="0"/>
      <w:divBdr>
        <w:top w:val="none" w:sz="0" w:space="0" w:color="auto"/>
        <w:left w:val="none" w:sz="0" w:space="0" w:color="auto"/>
        <w:bottom w:val="none" w:sz="0" w:space="0" w:color="auto"/>
        <w:right w:val="none" w:sz="0" w:space="0" w:color="auto"/>
      </w:divBdr>
    </w:div>
    <w:div w:id="1305695100">
      <w:bodyDiv w:val="1"/>
      <w:marLeft w:val="0"/>
      <w:marRight w:val="0"/>
      <w:marTop w:val="0"/>
      <w:marBottom w:val="0"/>
      <w:divBdr>
        <w:top w:val="none" w:sz="0" w:space="0" w:color="auto"/>
        <w:left w:val="none" w:sz="0" w:space="0" w:color="auto"/>
        <w:bottom w:val="none" w:sz="0" w:space="0" w:color="auto"/>
        <w:right w:val="none" w:sz="0" w:space="0" w:color="auto"/>
      </w:divBdr>
    </w:div>
    <w:div w:id="1904094240">
      <w:bodyDiv w:val="1"/>
      <w:marLeft w:val="0"/>
      <w:marRight w:val="0"/>
      <w:marTop w:val="0"/>
      <w:marBottom w:val="0"/>
      <w:divBdr>
        <w:top w:val="none" w:sz="0" w:space="0" w:color="auto"/>
        <w:left w:val="none" w:sz="0" w:space="0" w:color="auto"/>
        <w:bottom w:val="none" w:sz="0" w:space="0" w:color="auto"/>
        <w:right w:val="none" w:sz="0" w:space="0" w:color="auto"/>
      </w:divBdr>
    </w:div>
    <w:div w:id="207061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12</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10397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Partners Information Systems</dc:creator>
  <cp:lastModifiedBy>szs88</cp:lastModifiedBy>
  <cp:revision>14</cp:revision>
  <dcterms:created xsi:type="dcterms:W3CDTF">2014-08-05T06:52:00Z</dcterms:created>
  <dcterms:modified xsi:type="dcterms:W3CDTF">2015-08-18T19:56:00Z</dcterms:modified>
</cp:coreProperties>
</file>